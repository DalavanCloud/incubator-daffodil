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6CF" w:rsidRPr="00F80E82" w:rsidRDefault="00B946CF" w:rsidP="00F80E82">
      <w:pPr>
        <w:pStyle w:val="Title"/>
      </w:pPr>
      <w:bookmarkStart w:id="0" w:name="_Toc391384402"/>
      <w:r w:rsidRPr="00F80E82">
        <w:t>MIL-STD-2045 in DFDL – Experience and Recommendations</w:t>
      </w:r>
      <w:bookmarkEnd w:id="0"/>
    </w:p>
    <w:p w:rsidR="00B946CF" w:rsidRPr="00F80E82" w:rsidRDefault="00B946CF" w:rsidP="00F80E82"/>
    <w:p w:rsidR="00B946CF" w:rsidRPr="00F80E82" w:rsidRDefault="00B946CF" w:rsidP="00F80E82"/>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Document Change History</w:t>
      </w:r>
    </w:p>
    <w:p w:rsidR="00B946CF" w:rsidRPr="00F80E82" w:rsidRDefault="00B946CF" w:rsidP="00F80E82">
      <w:r w:rsidRPr="00F80E82">
        <w:t>2014-06-23 Created.</w:t>
      </w:r>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proofErr w:type="gramStart"/>
      <w:r w:rsidRPr="00F80E82">
        <w:t>Copyright © Open Grid Forum (2014).</w:t>
      </w:r>
      <w:proofErr w:type="gramEnd"/>
      <w:r w:rsidRPr="00F80E82">
        <w:t xml:space="preserve">  Some Rights Reserved.  Distribution is unlimited.</w:t>
      </w:r>
    </w:p>
    <w:p w:rsidR="00B946CF" w:rsidRPr="00F80E82" w:rsidRDefault="00B946CF" w:rsidP="00F80E82"/>
    <w:p w:rsidR="00B946CF" w:rsidRPr="00F80E82" w:rsidRDefault="00B946CF" w:rsidP="00F80E82">
      <w:bookmarkStart w:id="1" w:name="_Ref525097868"/>
      <w:bookmarkStart w:id="2" w:name="_Toc384991124"/>
      <w:bookmarkStart w:id="3" w:name="__RefHeading__1762_906098299"/>
      <w:bookmarkEnd w:id="1"/>
      <w:bookmarkEnd w:id="2"/>
      <w:r w:rsidRPr="00F80E82">
        <w:rPr>
          <w:u w:val="single"/>
        </w:rPr>
        <w:t>Abstract</w:t>
      </w:r>
      <w:bookmarkEnd w:id="3"/>
    </w:p>
    <w:p w:rsidR="00B946CF" w:rsidRPr="00F80E82" w:rsidRDefault="00B946CF" w:rsidP="00F80E82">
      <w:r w:rsidRPr="00F80E82">
        <w:t>Modeling a MIL-STD-2045 header in DFDL v1.0 is not possible without the addition of new capabilities. There are many related military-standard binary data formats which are similar, and so cannot be modeled in DFDL.</w:t>
      </w:r>
    </w:p>
    <w:p w:rsidR="00B946CF" w:rsidRPr="00F80E82" w:rsidRDefault="00B946CF" w:rsidP="00F80E82">
      <w:r w:rsidRPr="00F80E82">
        <w:t>This document describes the challenges of modeling MIL-STD 2045 in DFDL, the semantics of the required new properties and property values, and several additional recommended properties and property values that help make modeling this data standard much easier.</w:t>
      </w:r>
    </w:p>
    <w:p w:rsidR="00C76961" w:rsidRDefault="00B946CF" w:rsidP="00C76961">
      <w:pPr>
        <w:rPr>
          <w:ins w:id="4" w:author="Mike Beckerle" w:date="2014-06-25T12:16:00Z"/>
        </w:rPr>
      </w:pPr>
      <w:del w:id="5" w:author="Mike Beckerle" w:date="2014-06-25T12:09:00Z">
        <w:r w:rsidRPr="00F80E82" w:rsidDel="00277E84">
          <w:delText xml:space="preserve">These </w:delText>
        </w:r>
      </w:del>
      <w:ins w:id="6" w:author="Mike Beckerle" w:date="2014-06-25T12:09:00Z">
        <w:r w:rsidR="00277E84">
          <w:t>The bit order</w:t>
        </w:r>
        <w:r w:rsidR="00277E84" w:rsidRPr="00F80E82">
          <w:t xml:space="preserve"> </w:t>
        </w:r>
      </w:ins>
      <w:r w:rsidRPr="00F80E82">
        <w:t>feature</w:t>
      </w:r>
      <w:del w:id="7" w:author="Mike Beckerle" w:date="2014-06-25T12:09:00Z">
        <w:r w:rsidRPr="00F80E82" w:rsidDel="00277E84">
          <w:delText>s</w:delText>
        </w:r>
      </w:del>
      <w:r w:rsidRPr="00F80E82">
        <w:t xml:space="preserve"> ha</w:t>
      </w:r>
      <w:ins w:id="8" w:author="Mike Beckerle" w:date="2014-06-25T12:09:00Z">
        <w:r w:rsidR="00277E84">
          <w:t>s</w:t>
        </w:r>
      </w:ins>
      <w:del w:id="9" w:author="Mike Beckerle" w:date="2014-06-25T12:09:00Z">
        <w:r w:rsidRPr="00F80E82" w:rsidDel="00277E84">
          <w:delText>ve</w:delText>
        </w:r>
      </w:del>
      <w:r w:rsidRPr="00F80E82">
        <w:t xml:space="preserve"> been implemented as part of the Daffodil open-source DFDL project.</w:t>
      </w:r>
    </w:p>
    <w:p w:rsidR="00033A40" w:rsidRPr="00033A40" w:rsidRDefault="00C76961" w:rsidP="00C76961">
      <w:pPr>
        <w:rPr>
          <w:rFonts w:asciiTheme="minorHAnsi" w:eastAsiaTheme="minorEastAsia" w:hAnsiTheme="minorHAnsi" w:cstheme="minorBidi"/>
          <w:noProof/>
          <w:sz w:val="22"/>
          <w:szCs w:val="22"/>
          <w:u w:val="single"/>
        </w:rPr>
      </w:pPr>
      <w:ins w:id="10" w:author="Mike Beckerle" w:date="2014-06-25T12:16:00Z">
        <w:r>
          <w:br w:type="page"/>
        </w:r>
      </w:ins>
      <w:bookmarkStart w:id="11" w:name="_Toc384991125"/>
      <w:bookmarkStart w:id="12" w:name="__RefHeading__1764_906098299"/>
      <w:bookmarkEnd w:id="11"/>
      <w:r w:rsidR="00033A40" w:rsidRPr="00033A40">
        <w:rPr>
          <w:u w:val="single"/>
        </w:rPr>
        <w:t>Contents</w:t>
      </w:r>
      <w:r w:rsidR="00033A40">
        <w:rPr>
          <w:u w:val="single"/>
        </w:rPr>
        <w:fldChar w:fldCharType="begin"/>
      </w:r>
      <w:r w:rsidR="00033A40" w:rsidRPr="00033A40">
        <w:rPr>
          <w:u w:val="single"/>
        </w:rPr>
        <w:instrText xml:space="preserve"> TOC \o "1-3" \h \z \u </w:instrText>
      </w:r>
      <w:r w:rsidR="00033A40">
        <w:rPr>
          <w:u w:val="single"/>
        </w:rPr>
        <w:fldChar w:fldCharType="separate"/>
      </w:r>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03" w:history="1">
        <w:r w:rsidR="00033A40" w:rsidRPr="0062508D">
          <w:rPr>
            <w:rStyle w:val="Hyperlink"/>
            <w:noProof/>
          </w:rPr>
          <w:t>1.</w:t>
        </w:r>
        <w:r w:rsidR="00033A40">
          <w:rPr>
            <w:rFonts w:asciiTheme="minorHAnsi" w:eastAsiaTheme="minorEastAsia" w:hAnsiTheme="minorHAnsi" w:cstheme="minorBidi"/>
            <w:noProof/>
            <w:sz w:val="22"/>
            <w:szCs w:val="22"/>
          </w:rPr>
          <w:tab/>
        </w:r>
        <w:r w:rsidR="00033A40" w:rsidRPr="0062508D">
          <w:rPr>
            <w:rStyle w:val="Hyperlink"/>
            <w:noProof/>
          </w:rPr>
          <w:t>Introduction</w:t>
        </w:r>
        <w:r w:rsidR="00033A40">
          <w:rPr>
            <w:noProof/>
            <w:webHidden/>
          </w:rPr>
          <w:tab/>
        </w:r>
        <w:r w:rsidR="00033A40">
          <w:rPr>
            <w:noProof/>
            <w:webHidden/>
          </w:rPr>
          <w:fldChar w:fldCharType="begin"/>
        </w:r>
        <w:r w:rsidR="00033A40">
          <w:rPr>
            <w:noProof/>
            <w:webHidden/>
          </w:rPr>
          <w:instrText xml:space="preserve"> PAGEREF _Toc391384403 \h </w:instrText>
        </w:r>
        <w:r w:rsidR="00033A40">
          <w:rPr>
            <w:noProof/>
            <w:webHidden/>
          </w:rPr>
        </w:r>
        <w:r w:rsidR="00033A40">
          <w:rPr>
            <w:noProof/>
            <w:webHidden/>
          </w:rPr>
          <w:fldChar w:fldCharType="separate"/>
        </w:r>
        <w:r>
          <w:rPr>
            <w:noProof/>
            <w:webHidden/>
          </w:rPr>
          <w:t>4</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04" w:history="1">
        <w:r w:rsidR="00033A40" w:rsidRPr="0062508D">
          <w:rPr>
            <w:rStyle w:val="Hyperlink"/>
            <w:noProof/>
          </w:rPr>
          <w:t>2.</w:t>
        </w:r>
        <w:r w:rsidR="00033A40">
          <w:rPr>
            <w:rFonts w:asciiTheme="minorHAnsi" w:eastAsiaTheme="minorEastAsia" w:hAnsiTheme="minorHAnsi" w:cstheme="minorBidi"/>
            <w:noProof/>
            <w:sz w:val="22"/>
            <w:szCs w:val="22"/>
          </w:rPr>
          <w:tab/>
        </w:r>
        <w:r w:rsidR="00033A40" w:rsidRPr="0062508D">
          <w:rPr>
            <w:rStyle w:val="Hyperlink"/>
            <w:noProof/>
          </w:rPr>
          <w:t>The bitOrder Property</w:t>
        </w:r>
        <w:r w:rsidR="00033A40">
          <w:rPr>
            <w:noProof/>
            <w:webHidden/>
          </w:rPr>
          <w:tab/>
        </w:r>
        <w:r w:rsidR="00033A40">
          <w:rPr>
            <w:noProof/>
            <w:webHidden/>
          </w:rPr>
          <w:fldChar w:fldCharType="begin"/>
        </w:r>
        <w:r w:rsidR="00033A40">
          <w:rPr>
            <w:noProof/>
            <w:webHidden/>
          </w:rPr>
          <w:instrText xml:space="preserve"> PAGEREF _Toc391384404 \h </w:instrText>
        </w:r>
        <w:r w:rsidR="00033A40">
          <w:rPr>
            <w:noProof/>
            <w:webHidden/>
          </w:rPr>
        </w:r>
        <w:r w:rsidR="00033A40">
          <w:rPr>
            <w:noProof/>
            <w:webHidden/>
          </w:rPr>
          <w:fldChar w:fldCharType="separate"/>
        </w:r>
        <w:r>
          <w:rPr>
            <w:noProof/>
            <w:webHidden/>
          </w:rPr>
          <w:t>5</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05" w:history="1">
        <w:r w:rsidR="00033A40" w:rsidRPr="0062508D">
          <w:rPr>
            <w:rStyle w:val="Hyperlink"/>
            <w:noProof/>
          </w:rPr>
          <w:t>2.1</w:t>
        </w:r>
        <w:r w:rsidR="00033A40">
          <w:rPr>
            <w:rFonts w:asciiTheme="minorHAnsi" w:eastAsiaTheme="minorEastAsia" w:hAnsiTheme="minorHAnsi" w:cstheme="minorBidi"/>
            <w:noProof/>
            <w:sz w:val="22"/>
            <w:szCs w:val="22"/>
          </w:rPr>
          <w:tab/>
        </w:r>
        <w:r w:rsidR="00033A40" w:rsidRPr="0062508D">
          <w:rPr>
            <w:rStyle w:val="Hyperlink"/>
            <w:noProof/>
          </w:rPr>
          <w:t>The bitOrder 'mostSignificantBitFirst'</w:t>
        </w:r>
        <w:r w:rsidR="00033A40">
          <w:rPr>
            <w:noProof/>
            <w:webHidden/>
          </w:rPr>
          <w:tab/>
        </w:r>
        <w:r w:rsidR="00033A40">
          <w:rPr>
            <w:noProof/>
            <w:webHidden/>
          </w:rPr>
          <w:fldChar w:fldCharType="begin"/>
        </w:r>
        <w:r w:rsidR="00033A40">
          <w:rPr>
            <w:noProof/>
            <w:webHidden/>
          </w:rPr>
          <w:instrText xml:space="preserve"> PAGEREF _Toc391384405 \h </w:instrText>
        </w:r>
        <w:r w:rsidR="00033A40">
          <w:rPr>
            <w:noProof/>
            <w:webHidden/>
          </w:rPr>
        </w:r>
        <w:r w:rsidR="00033A40">
          <w:rPr>
            <w:noProof/>
            <w:webHidden/>
          </w:rPr>
          <w:fldChar w:fldCharType="separate"/>
        </w:r>
        <w:r>
          <w:rPr>
            <w:noProof/>
            <w:webHidden/>
          </w:rPr>
          <w:t>5</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06" w:history="1">
        <w:r w:rsidR="00033A40" w:rsidRPr="0062508D">
          <w:rPr>
            <w:rStyle w:val="Hyperlink"/>
            <w:noProof/>
          </w:rPr>
          <w:t>2.2</w:t>
        </w:r>
        <w:r w:rsidR="00033A40">
          <w:rPr>
            <w:rFonts w:asciiTheme="minorHAnsi" w:eastAsiaTheme="minorEastAsia" w:hAnsiTheme="minorHAnsi" w:cstheme="minorBidi"/>
            <w:noProof/>
            <w:sz w:val="22"/>
            <w:szCs w:val="22"/>
          </w:rPr>
          <w:tab/>
        </w:r>
        <w:r w:rsidR="00033A40" w:rsidRPr="0062508D">
          <w:rPr>
            <w:rStyle w:val="Hyperlink"/>
            <w:noProof/>
          </w:rPr>
          <w:t>The bitOrder 'leastSignificantBitFirst'</w:t>
        </w:r>
        <w:r w:rsidR="00033A40">
          <w:rPr>
            <w:noProof/>
            <w:webHidden/>
          </w:rPr>
          <w:tab/>
        </w:r>
        <w:r w:rsidR="00033A40">
          <w:rPr>
            <w:noProof/>
            <w:webHidden/>
          </w:rPr>
          <w:fldChar w:fldCharType="begin"/>
        </w:r>
        <w:r w:rsidR="00033A40">
          <w:rPr>
            <w:noProof/>
            <w:webHidden/>
          </w:rPr>
          <w:instrText xml:space="preserve"> PAGEREF _Toc391384406 \h </w:instrText>
        </w:r>
        <w:r w:rsidR="00033A40">
          <w:rPr>
            <w:noProof/>
            <w:webHidden/>
          </w:rPr>
        </w:r>
        <w:r w:rsidR="00033A40">
          <w:rPr>
            <w:noProof/>
            <w:webHidden/>
          </w:rPr>
          <w:fldChar w:fldCharType="separate"/>
        </w:r>
        <w:r>
          <w:rPr>
            <w:noProof/>
            <w:webHidden/>
          </w:rPr>
          <w:t>5</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07" w:history="1">
        <w:r w:rsidR="00033A40" w:rsidRPr="0062508D">
          <w:rPr>
            <w:rStyle w:val="Hyperlink"/>
            <w:noProof/>
          </w:rPr>
          <w:t>2.3</w:t>
        </w:r>
        <w:r w:rsidR="00033A40">
          <w:rPr>
            <w:rFonts w:asciiTheme="minorHAnsi" w:eastAsiaTheme="minorEastAsia" w:hAnsiTheme="minorHAnsi" w:cstheme="minorBidi"/>
            <w:noProof/>
            <w:sz w:val="22"/>
            <w:szCs w:val="22"/>
          </w:rPr>
          <w:tab/>
        </w:r>
        <w:r w:rsidR="00033A40" w:rsidRPr="0062508D">
          <w:rPr>
            <w:rStyle w:val="Hyperlink"/>
            <w:noProof/>
          </w:rPr>
          <w:t>Restriction: bitOrder can only Change on Byte Boundaries</w:t>
        </w:r>
        <w:r w:rsidR="00033A40">
          <w:rPr>
            <w:noProof/>
            <w:webHidden/>
          </w:rPr>
          <w:tab/>
        </w:r>
        <w:r w:rsidR="00033A40">
          <w:rPr>
            <w:noProof/>
            <w:webHidden/>
          </w:rPr>
          <w:fldChar w:fldCharType="begin"/>
        </w:r>
        <w:r w:rsidR="00033A40">
          <w:rPr>
            <w:noProof/>
            <w:webHidden/>
          </w:rPr>
          <w:instrText xml:space="preserve"> PAGEREF _Toc391384407 \h </w:instrText>
        </w:r>
        <w:r w:rsidR="00033A40">
          <w:rPr>
            <w:noProof/>
            <w:webHidden/>
          </w:rPr>
        </w:r>
        <w:r w:rsidR="00033A40">
          <w:rPr>
            <w:noProof/>
            <w:webHidden/>
          </w:rPr>
          <w:fldChar w:fldCharType="separate"/>
        </w:r>
        <w:r>
          <w:rPr>
            <w:noProof/>
            <w:webHidden/>
          </w:rPr>
          <w:t>6</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08" w:history="1">
        <w:r w:rsidR="00033A40" w:rsidRPr="0062508D">
          <w:rPr>
            <w:rStyle w:val="Hyperlink"/>
            <w:noProof/>
          </w:rPr>
          <w:t>3.</w:t>
        </w:r>
        <w:r w:rsidR="00033A40">
          <w:rPr>
            <w:rFonts w:asciiTheme="minorHAnsi" w:eastAsiaTheme="minorEastAsia" w:hAnsiTheme="minorHAnsi" w:cstheme="minorBidi"/>
            <w:noProof/>
            <w:sz w:val="22"/>
            <w:szCs w:val="22"/>
          </w:rPr>
          <w:tab/>
        </w:r>
        <w:r w:rsidR="00033A40" w:rsidRPr="0062508D">
          <w:rPr>
            <w:rStyle w:val="Hyperlink"/>
            <w:noProof/>
          </w:rPr>
          <w:t>Byte Order and Bit Order</w:t>
        </w:r>
        <w:r w:rsidR="00033A40">
          <w:rPr>
            <w:noProof/>
            <w:webHidden/>
          </w:rPr>
          <w:tab/>
        </w:r>
        <w:r w:rsidR="00033A40">
          <w:rPr>
            <w:noProof/>
            <w:webHidden/>
          </w:rPr>
          <w:fldChar w:fldCharType="begin"/>
        </w:r>
        <w:r w:rsidR="00033A40">
          <w:rPr>
            <w:noProof/>
            <w:webHidden/>
          </w:rPr>
          <w:instrText xml:space="preserve"> PAGEREF _Toc391384408 \h </w:instrText>
        </w:r>
        <w:r w:rsidR="00033A40">
          <w:rPr>
            <w:noProof/>
            <w:webHidden/>
          </w:rPr>
        </w:r>
        <w:r w:rsidR="00033A40">
          <w:rPr>
            <w:noProof/>
            <w:webHidden/>
          </w:rPr>
          <w:fldChar w:fldCharType="separate"/>
        </w:r>
        <w:r>
          <w:rPr>
            <w:noProof/>
            <w:webHidden/>
          </w:rPr>
          <w:t>7</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09" w:history="1">
        <w:r w:rsidR="00033A40" w:rsidRPr="0062508D">
          <w:rPr>
            <w:rStyle w:val="Hyperlink"/>
            <w:noProof/>
          </w:rPr>
          <w:t>4.</w:t>
        </w:r>
        <w:r w:rsidR="00033A40">
          <w:rPr>
            <w:rFonts w:asciiTheme="minorHAnsi" w:eastAsiaTheme="minorEastAsia" w:hAnsiTheme="minorHAnsi" w:cstheme="minorBidi"/>
            <w:noProof/>
            <w:sz w:val="22"/>
            <w:szCs w:val="22"/>
          </w:rPr>
          <w:tab/>
        </w:r>
        <w:r w:rsidR="00033A40" w:rsidRPr="0062508D">
          <w:rPr>
            <w:rStyle w:val="Hyperlink"/>
            <w:noProof/>
          </w:rPr>
          <w:t>US-ASCII-7-Bit-Packed Character Set Encoding</w:t>
        </w:r>
        <w:r w:rsidR="00033A40">
          <w:rPr>
            <w:noProof/>
            <w:webHidden/>
          </w:rPr>
          <w:tab/>
        </w:r>
        <w:r w:rsidR="00033A40">
          <w:rPr>
            <w:noProof/>
            <w:webHidden/>
          </w:rPr>
          <w:fldChar w:fldCharType="begin"/>
        </w:r>
        <w:r w:rsidR="00033A40">
          <w:rPr>
            <w:noProof/>
            <w:webHidden/>
          </w:rPr>
          <w:instrText xml:space="preserve"> PAGEREF _Toc391384409 \h </w:instrText>
        </w:r>
        <w:r w:rsidR="00033A40">
          <w:rPr>
            <w:noProof/>
            <w:webHidden/>
          </w:rPr>
        </w:r>
        <w:r w:rsidR="00033A40">
          <w:rPr>
            <w:noProof/>
            <w:webHidden/>
          </w:rPr>
          <w:fldChar w:fldCharType="separate"/>
        </w:r>
        <w:r>
          <w:rPr>
            <w:noProof/>
            <w:webHidden/>
          </w:rPr>
          <w:t>8</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10" w:history="1">
        <w:r w:rsidR="00033A40" w:rsidRPr="0062508D">
          <w:rPr>
            <w:rStyle w:val="Hyperlink"/>
            <w:noProof/>
          </w:rPr>
          <w:t>5.</w:t>
        </w:r>
        <w:r w:rsidR="00033A40">
          <w:rPr>
            <w:rFonts w:asciiTheme="minorHAnsi" w:eastAsiaTheme="minorEastAsia" w:hAnsiTheme="minorHAnsi" w:cstheme="minorBidi"/>
            <w:noProof/>
            <w:sz w:val="22"/>
            <w:szCs w:val="22"/>
          </w:rPr>
          <w:tab/>
        </w:r>
        <w:r w:rsidR="00033A40" w:rsidRPr="0062508D">
          <w:rPr>
            <w:rStyle w:val="Hyperlink"/>
            <w:noProof/>
          </w:rPr>
          <w:t>The byteOrder 'littleEndianAtomic16Bit'</w:t>
        </w:r>
        <w:r w:rsidR="00033A40">
          <w:rPr>
            <w:noProof/>
            <w:webHidden/>
          </w:rPr>
          <w:tab/>
        </w:r>
        <w:r w:rsidR="00033A40">
          <w:rPr>
            <w:noProof/>
            <w:webHidden/>
          </w:rPr>
          <w:fldChar w:fldCharType="begin"/>
        </w:r>
        <w:r w:rsidR="00033A40">
          <w:rPr>
            <w:noProof/>
            <w:webHidden/>
          </w:rPr>
          <w:instrText xml:space="preserve"> PAGEREF _Toc391384410 \h </w:instrText>
        </w:r>
        <w:r w:rsidR="00033A40">
          <w:rPr>
            <w:noProof/>
            <w:webHidden/>
          </w:rPr>
        </w:r>
        <w:r w:rsidR="00033A40">
          <w:rPr>
            <w:noProof/>
            <w:webHidden/>
          </w:rPr>
          <w:fldChar w:fldCharType="separate"/>
        </w:r>
        <w:r>
          <w:rPr>
            <w:noProof/>
            <w:webHidden/>
          </w:rPr>
          <w:t>9</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11" w:history="1">
        <w:r w:rsidR="00033A40" w:rsidRPr="0062508D">
          <w:rPr>
            <w:rStyle w:val="Hyperlink"/>
            <w:noProof/>
          </w:rPr>
          <w:t>6.</w:t>
        </w:r>
        <w:r w:rsidR="00033A40">
          <w:rPr>
            <w:rFonts w:asciiTheme="minorHAnsi" w:eastAsiaTheme="minorEastAsia" w:hAnsiTheme="minorHAnsi" w:cstheme="minorBidi"/>
            <w:noProof/>
            <w:sz w:val="22"/>
            <w:szCs w:val="22"/>
          </w:rPr>
          <w:tab/>
        </w:r>
        <w:r w:rsidR="00033A40" w:rsidRPr="0062508D">
          <w:rPr>
            <w:rStyle w:val="Hyperlink"/>
            <w:noProof/>
          </w:rPr>
          <w:t>Additional Recommendations</w:t>
        </w:r>
        <w:r w:rsidR="00033A40">
          <w:rPr>
            <w:noProof/>
            <w:webHidden/>
          </w:rPr>
          <w:tab/>
        </w:r>
        <w:r w:rsidR="00033A40">
          <w:rPr>
            <w:noProof/>
            <w:webHidden/>
          </w:rPr>
          <w:fldChar w:fldCharType="begin"/>
        </w:r>
        <w:r w:rsidR="00033A40">
          <w:rPr>
            <w:noProof/>
            <w:webHidden/>
          </w:rPr>
          <w:instrText xml:space="preserve"> PAGEREF _Toc391384411 \h </w:instrText>
        </w:r>
        <w:r w:rsidR="00033A40">
          <w:rPr>
            <w:noProof/>
            <w:webHidden/>
          </w:rPr>
        </w:r>
        <w:r w:rsidR="00033A40">
          <w:rPr>
            <w:noProof/>
            <w:webHidden/>
          </w:rPr>
          <w:fldChar w:fldCharType="separate"/>
        </w:r>
        <w:r>
          <w:rPr>
            <w:noProof/>
            <w:webHidden/>
          </w:rPr>
          <w:t>10</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2" w:history="1">
        <w:r w:rsidR="00033A40" w:rsidRPr="0062508D">
          <w:rPr>
            <w:rStyle w:val="Hyperlink"/>
            <w:noProof/>
          </w:rPr>
          <w:t>6.1</w:t>
        </w:r>
        <w:r w:rsidR="00033A40">
          <w:rPr>
            <w:rFonts w:asciiTheme="minorHAnsi" w:eastAsiaTheme="minorEastAsia" w:hAnsiTheme="minorHAnsi" w:cstheme="minorBidi"/>
            <w:noProof/>
            <w:sz w:val="22"/>
            <w:szCs w:val="22"/>
          </w:rPr>
          <w:tab/>
        </w:r>
        <w:r w:rsidR="00033A40" w:rsidRPr="0062508D">
          <w:rPr>
            <w:rStyle w:val="Hyperlink"/>
            <w:noProof/>
          </w:rPr>
          <w:t>Presence Indicators</w:t>
        </w:r>
        <w:r w:rsidR="00033A40">
          <w:rPr>
            <w:noProof/>
            <w:webHidden/>
          </w:rPr>
          <w:tab/>
        </w:r>
        <w:r w:rsidR="00033A40">
          <w:rPr>
            <w:noProof/>
            <w:webHidden/>
          </w:rPr>
          <w:fldChar w:fldCharType="begin"/>
        </w:r>
        <w:r w:rsidR="00033A40">
          <w:rPr>
            <w:noProof/>
            <w:webHidden/>
          </w:rPr>
          <w:instrText xml:space="preserve"> PAGEREF _Toc391384412 \h </w:instrText>
        </w:r>
        <w:r w:rsidR="00033A40">
          <w:rPr>
            <w:noProof/>
            <w:webHidden/>
          </w:rPr>
        </w:r>
        <w:r w:rsidR="00033A40">
          <w:rPr>
            <w:noProof/>
            <w:webHidden/>
          </w:rPr>
          <w:fldChar w:fldCharType="separate"/>
        </w:r>
        <w:r>
          <w:rPr>
            <w:noProof/>
            <w:webHidden/>
          </w:rPr>
          <w:t>10</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3" w:history="1">
        <w:r w:rsidR="00033A40" w:rsidRPr="0062508D">
          <w:rPr>
            <w:rStyle w:val="Hyperlink"/>
            <w:noProof/>
          </w:rPr>
          <w:t>6.2</w:t>
        </w:r>
        <w:r w:rsidR="00033A40">
          <w:rPr>
            <w:rFonts w:asciiTheme="minorHAnsi" w:eastAsiaTheme="minorEastAsia" w:hAnsiTheme="minorHAnsi" w:cstheme="minorBidi"/>
            <w:noProof/>
            <w:sz w:val="22"/>
            <w:szCs w:val="22"/>
          </w:rPr>
          <w:tab/>
        </w:r>
        <w:r w:rsidR="00033A40" w:rsidRPr="0062508D">
          <w:rPr>
            <w:rStyle w:val="Hyperlink"/>
            <w:noProof/>
          </w:rPr>
          <w:t>Recommended Feature: dfdl:occursCountKind='prefixed'</w:t>
        </w:r>
        <w:r w:rsidR="00033A40">
          <w:rPr>
            <w:noProof/>
            <w:webHidden/>
          </w:rPr>
          <w:tab/>
        </w:r>
        <w:r w:rsidR="00033A40">
          <w:rPr>
            <w:noProof/>
            <w:webHidden/>
          </w:rPr>
          <w:fldChar w:fldCharType="begin"/>
        </w:r>
        <w:r w:rsidR="00033A40">
          <w:rPr>
            <w:noProof/>
            <w:webHidden/>
          </w:rPr>
          <w:instrText xml:space="preserve"> PAGEREF _Toc391384413 \h </w:instrText>
        </w:r>
        <w:r w:rsidR="00033A40">
          <w:rPr>
            <w:noProof/>
            <w:webHidden/>
          </w:rPr>
        </w:r>
        <w:r w:rsidR="00033A40">
          <w:rPr>
            <w:noProof/>
            <w:webHidden/>
          </w:rPr>
          <w:fldChar w:fldCharType="separate"/>
        </w:r>
        <w:r>
          <w:rPr>
            <w:noProof/>
            <w:webHidden/>
          </w:rPr>
          <w:t>12</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4" w:history="1">
        <w:r w:rsidR="00033A40" w:rsidRPr="0062508D">
          <w:rPr>
            <w:rStyle w:val="Hyperlink"/>
            <w:noProof/>
          </w:rPr>
          <w:t>6.3</w:t>
        </w:r>
        <w:r w:rsidR="00033A40">
          <w:rPr>
            <w:rFonts w:asciiTheme="minorHAnsi" w:eastAsiaTheme="minorEastAsia" w:hAnsiTheme="minorHAnsi" w:cstheme="minorBidi"/>
            <w:noProof/>
            <w:sz w:val="22"/>
            <w:szCs w:val="22"/>
          </w:rPr>
          <w:tab/>
        </w:r>
        <w:r w:rsidR="00033A40" w:rsidRPr="0062508D">
          <w:rPr>
            <w:rStyle w:val="Hyperlink"/>
            <w:noProof/>
          </w:rPr>
          <w:t>Repeat Indicators</w:t>
        </w:r>
        <w:r w:rsidR="00033A40">
          <w:rPr>
            <w:noProof/>
            <w:webHidden/>
          </w:rPr>
          <w:tab/>
        </w:r>
        <w:r w:rsidR="00033A40">
          <w:rPr>
            <w:noProof/>
            <w:webHidden/>
          </w:rPr>
          <w:fldChar w:fldCharType="begin"/>
        </w:r>
        <w:r w:rsidR="00033A40">
          <w:rPr>
            <w:noProof/>
            <w:webHidden/>
          </w:rPr>
          <w:instrText xml:space="preserve"> PAGEREF _Toc391384414 \h </w:instrText>
        </w:r>
        <w:r w:rsidR="00033A40">
          <w:rPr>
            <w:noProof/>
            <w:webHidden/>
          </w:rPr>
        </w:r>
        <w:r w:rsidR="00033A40">
          <w:rPr>
            <w:noProof/>
            <w:webHidden/>
          </w:rPr>
          <w:fldChar w:fldCharType="separate"/>
        </w:r>
        <w:r>
          <w:rPr>
            <w:noProof/>
            <w:webHidden/>
          </w:rPr>
          <w:t>12</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5" w:history="1">
        <w:r w:rsidR="00033A40" w:rsidRPr="0062508D">
          <w:rPr>
            <w:rStyle w:val="Hyperlink"/>
            <w:noProof/>
          </w:rPr>
          <w:t>6.4</w:t>
        </w:r>
        <w:r w:rsidR="00033A40">
          <w:rPr>
            <w:rFonts w:asciiTheme="minorHAnsi" w:eastAsiaTheme="minorEastAsia" w:hAnsiTheme="minorHAnsi" w:cstheme="minorBidi"/>
            <w:noProof/>
            <w:sz w:val="22"/>
            <w:szCs w:val="22"/>
          </w:rPr>
          <w:tab/>
        </w:r>
        <w:r w:rsidR="00033A40" w:rsidRPr="0062508D">
          <w:rPr>
            <w:rStyle w:val="Hyperlink"/>
            <w:noProof/>
          </w:rPr>
          <w:t>Recommended Feature: dfdl:occursCountKind="repeatUntil"</w:t>
        </w:r>
        <w:r w:rsidR="00033A40">
          <w:rPr>
            <w:noProof/>
            <w:webHidden/>
          </w:rPr>
          <w:tab/>
        </w:r>
        <w:r w:rsidR="00033A40">
          <w:rPr>
            <w:noProof/>
            <w:webHidden/>
          </w:rPr>
          <w:fldChar w:fldCharType="begin"/>
        </w:r>
        <w:r w:rsidR="00033A40">
          <w:rPr>
            <w:noProof/>
            <w:webHidden/>
          </w:rPr>
          <w:instrText xml:space="preserve"> PAGEREF _Toc391384415 \h </w:instrText>
        </w:r>
        <w:r w:rsidR="00033A40">
          <w:rPr>
            <w:noProof/>
            <w:webHidden/>
          </w:rPr>
        </w:r>
        <w:r w:rsidR="00033A40">
          <w:rPr>
            <w:noProof/>
            <w:webHidden/>
          </w:rPr>
          <w:fldChar w:fldCharType="separate"/>
        </w:r>
        <w:r>
          <w:rPr>
            <w:noProof/>
            <w:webHidden/>
          </w:rPr>
          <w:t>15</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6" w:history="1">
        <w:r w:rsidR="00033A40" w:rsidRPr="0062508D">
          <w:rPr>
            <w:rStyle w:val="Hyperlink"/>
            <w:noProof/>
          </w:rPr>
          <w:t>6.5</w:t>
        </w:r>
        <w:r w:rsidR="00033A40">
          <w:rPr>
            <w:rFonts w:asciiTheme="minorHAnsi" w:eastAsiaTheme="minorEastAsia" w:hAnsiTheme="minorHAnsi" w:cstheme="minorBidi"/>
            <w:noProof/>
            <w:sz w:val="22"/>
            <w:szCs w:val="22"/>
          </w:rPr>
          <w:tab/>
        </w:r>
        <w:r w:rsidR="00033A40" w:rsidRPr="0062508D">
          <w:rPr>
            <w:rStyle w:val="Hyperlink"/>
            <w:noProof/>
          </w:rPr>
          <w:t>Strings with Optional Delimiters</w:t>
        </w:r>
        <w:r w:rsidR="00033A40">
          <w:rPr>
            <w:noProof/>
            <w:webHidden/>
          </w:rPr>
          <w:tab/>
        </w:r>
        <w:r w:rsidR="00033A40">
          <w:rPr>
            <w:noProof/>
            <w:webHidden/>
          </w:rPr>
          <w:fldChar w:fldCharType="begin"/>
        </w:r>
        <w:r w:rsidR="00033A40">
          <w:rPr>
            <w:noProof/>
            <w:webHidden/>
          </w:rPr>
          <w:instrText xml:space="preserve"> PAGEREF _Toc391384416 \h </w:instrText>
        </w:r>
        <w:r w:rsidR="00033A40">
          <w:rPr>
            <w:noProof/>
            <w:webHidden/>
          </w:rPr>
        </w:r>
        <w:r w:rsidR="00033A40">
          <w:rPr>
            <w:noProof/>
            <w:webHidden/>
          </w:rPr>
          <w:fldChar w:fldCharType="separate"/>
        </w:r>
        <w:r>
          <w:rPr>
            <w:noProof/>
            <w:webHidden/>
          </w:rPr>
          <w:t>15</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7" w:history="1">
        <w:r w:rsidR="00033A40" w:rsidRPr="0062508D">
          <w:rPr>
            <w:rStyle w:val="Hyperlink"/>
            <w:noProof/>
          </w:rPr>
          <w:t>6.6</w:t>
        </w:r>
        <w:r w:rsidR="00033A40">
          <w:rPr>
            <w:rFonts w:asciiTheme="minorHAnsi" w:eastAsiaTheme="minorEastAsia" w:hAnsiTheme="minorHAnsi" w:cstheme="minorBidi"/>
            <w:noProof/>
            <w:sz w:val="22"/>
            <w:szCs w:val="22"/>
          </w:rPr>
          <w:tab/>
        </w:r>
        <w:r w:rsidR="00033A40" w:rsidRPr="0062508D">
          <w:rPr>
            <w:rStyle w:val="Hyperlink"/>
            <w:noProof/>
          </w:rPr>
          <w:t>Recommended Feature: dfdl:lengthKind='fixedLengthOrTerminated'</w:t>
        </w:r>
        <w:r w:rsidR="00033A40">
          <w:rPr>
            <w:noProof/>
            <w:webHidden/>
          </w:rPr>
          <w:tab/>
        </w:r>
        <w:r w:rsidR="00033A40">
          <w:rPr>
            <w:noProof/>
            <w:webHidden/>
          </w:rPr>
          <w:fldChar w:fldCharType="begin"/>
        </w:r>
        <w:r w:rsidR="00033A40">
          <w:rPr>
            <w:noProof/>
            <w:webHidden/>
          </w:rPr>
          <w:instrText xml:space="preserve"> PAGEREF _Toc391384417 \h </w:instrText>
        </w:r>
        <w:r w:rsidR="00033A40">
          <w:rPr>
            <w:noProof/>
            <w:webHidden/>
          </w:rPr>
        </w:r>
        <w:r w:rsidR="00033A40">
          <w:rPr>
            <w:noProof/>
            <w:webHidden/>
          </w:rPr>
          <w:fldChar w:fldCharType="separate"/>
        </w:r>
        <w:r>
          <w:rPr>
            <w:noProof/>
            <w:webHidden/>
          </w:rPr>
          <w:t>17</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8" w:history="1">
        <w:r w:rsidR="00033A40" w:rsidRPr="0062508D">
          <w:rPr>
            <w:rStyle w:val="Hyperlink"/>
            <w:noProof/>
          </w:rPr>
          <w:t>6.7</w:t>
        </w:r>
        <w:r w:rsidR="00033A40">
          <w:rPr>
            <w:rFonts w:asciiTheme="minorHAnsi" w:eastAsiaTheme="minorEastAsia" w:hAnsiTheme="minorHAnsi" w:cstheme="minorBidi"/>
            <w:noProof/>
            <w:sz w:val="22"/>
            <w:szCs w:val="22"/>
          </w:rPr>
          <w:tab/>
        </w:r>
        <w:r w:rsidR="00033A40" w:rsidRPr="0062508D">
          <w:rPr>
            <w:rStyle w:val="Hyperlink"/>
            <w:noProof/>
          </w:rPr>
          <w:t>Value Elements</w:t>
        </w:r>
        <w:r w:rsidR="00033A40">
          <w:rPr>
            <w:noProof/>
            <w:webHidden/>
          </w:rPr>
          <w:tab/>
        </w:r>
        <w:r w:rsidR="00033A40">
          <w:rPr>
            <w:noProof/>
            <w:webHidden/>
          </w:rPr>
          <w:fldChar w:fldCharType="begin"/>
        </w:r>
        <w:r w:rsidR="00033A40">
          <w:rPr>
            <w:noProof/>
            <w:webHidden/>
          </w:rPr>
          <w:instrText xml:space="preserve"> PAGEREF _Toc391384418 \h </w:instrText>
        </w:r>
        <w:r w:rsidR="00033A40">
          <w:rPr>
            <w:noProof/>
            <w:webHidden/>
          </w:rPr>
        </w:r>
        <w:r w:rsidR="00033A40">
          <w:rPr>
            <w:noProof/>
            <w:webHidden/>
          </w:rPr>
          <w:fldChar w:fldCharType="separate"/>
        </w:r>
        <w:r>
          <w:rPr>
            <w:noProof/>
            <w:webHidden/>
          </w:rPr>
          <w:t>17</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19" w:history="1">
        <w:r w:rsidR="00033A40" w:rsidRPr="0062508D">
          <w:rPr>
            <w:rStyle w:val="Hyperlink"/>
            <w:noProof/>
          </w:rPr>
          <w:t>6.8</w:t>
        </w:r>
        <w:r w:rsidR="00033A40">
          <w:rPr>
            <w:rFonts w:asciiTheme="minorHAnsi" w:eastAsiaTheme="minorEastAsia" w:hAnsiTheme="minorHAnsi" w:cstheme="minorBidi"/>
            <w:noProof/>
            <w:sz w:val="22"/>
            <w:szCs w:val="22"/>
          </w:rPr>
          <w:tab/>
        </w:r>
        <w:r w:rsidR="00033A40" w:rsidRPr="0062508D">
          <w:rPr>
            <w:rStyle w:val="Hyperlink"/>
            <w:noProof/>
          </w:rPr>
          <w:t>Recommended Feature: Representation Types: Solving the Value-Elements Problem</w:t>
        </w:r>
        <w:r w:rsidR="00033A40">
          <w:rPr>
            <w:noProof/>
            <w:webHidden/>
          </w:rPr>
          <w:tab/>
        </w:r>
        <w:r w:rsidR="00033A40">
          <w:rPr>
            <w:noProof/>
            <w:webHidden/>
          </w:rPr>
          <w:fldChar w:fldCharType="begin"/>
        </w:r>
        <w:r w:rsidR="00033A40">
          <w:rPr>
            <w:noProof/>
            <w:webHidden/>
          </w:rPr>
          <w:instrText xml:space="preserve"> PAGEREF _Toc391384419 \h </w:instrText>
        </w:r>
        <w:r w:rsidR="00033A40">
          <w:rPr>
            <w:noProof/>
            <w:webHidden/>
          </w:rPr>
        </w:r>
        <w:r w:rsidR="00033A40">
          <w:rPr>
            <w:noProof/>
            <w:webHidden/>
          </w:rPr>
          <w:fldChar w:fldCharType="separate"/>
        </w:r>
        <w:r>
          <w:rPr>
            <w:noProof/>
            <w:webHidden/>
          </w:rPr>
          <w:t>19</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20" w:history="1">
        <w:r w:rsidR="00033A40" w:rsidRPr="0062508D">
          <w:rPr>
            <w:rStyle w:val="Hyperlink"/>
            <w:noProof/>
          </w:rPr>
          <w:t>7.</w:t>
        </w:r>
        <w:r w:rsidR="00033A40">
          <w:rPr>
            <w:rFonts w:asciiTheme="minorHAnsi" w:eastAsiaTheme="minorEastAsia" w:hAnsiTheme="minorHAnsi" w:cstheme="minorBidi"/>
            <w:noProof/>
            <w:sz w:val="22"/>
            <w:szCs w:val="22"/>
          </w:rPr>
          <w:tab/>
        </w:r>
        <w:r w:rsidR="00033A40" w:rsidRPr="0062508D">
          <w:rPr>
            <w:rStyle w:val="Hyperlink"/>
            <w:noProof/>
          </w:rPr>
          <w:t>Other Limitations</w:t>
        </w:r>
        <w:r w:rsidR="00033A40">
          <w:rPr>
            <w:noProof/>
            <w:webHidden/>
          </w:rPr>
          <w:tab/>
        </w:r>
        <w:r w:rsidR="00033A40">
          <w:rPr>
            <w:noProof/>
            <w:webHidden/>
          </w:rPr>
          <w:fldChar w:fldCharType="begin"/>
        </w:r>
        <w:r w:rsidR="00033A40">
          <w:rPr>
            <w:noProof/>
            <w:webHidden/>
          </w:rPr>
          <w:instrText xml:space="preserve"> PAGEREF _Toc391384420 \h </w:instrText>
        </w:r>
        <w:r w:rsidR="00033A40">
          <w:rPr>
            <w:noProof/>
            <w:webHidden/>
          </w:rPr>
        </w:r>
        <w:r w:rsidR="00033A40">
          <w:rPr>
            <w:noProof/>
            <w:webHidden/>
          </w:rPr>
          <w:fldChar w:fldCharType="separate"/>
        </w:r>
        <w:r>
          <w:rPr>
            <w:noProof/>
            <w:webHidden/>
          </w:rPr>
          <w:t>20</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21" w:history="1">
        <w:r w:rsidR="00033A40" w:rsidRPr="0062508D">
          <w:rPr>
            <w:rStyle w:val="Hyperlink"/>
            <w:noProof/>
          </w:rPr>
          <w:t>7.1</w:t>
        </w:r>
        <w:r w:rsidR="00033A40">
          <w:rPr>
            <w:rFonts w:asciiTheme="minorHAnsi" w:eastAsiaTheme="minorEastAsia" w:hAnsiTheme="minorHAnsi" w:cstheme="minorBidi"/>
            <w:noProof/>
            <w:sz w:val="22"/>
            <w:szCs w:val="22"/>
          </w:rPr>
          <w:tab/>
        </w:r>
        <w:r w:rsidR="00033A40" w:rsidRPr="0062508D">
          <w:rPr>
            <w:rStyle w:val="Hyperlink"/>
            <w:noProof/>
          </w:rPr>
          <w:t>Calculated Values</w:t>
        </w:r>
        <w:r w:rsidR="00033A40">
          <w:rPr>
            <w:noProof/>
            <w:webHidden/>
          </w:rPr>
          <w:tab/>
        </w:r>
        <w:r w:rsidR="00033A40">
          <w:rPr>
            <w:noProof/>
            <w:webHidden/>
          </w:rPr>
          <w:fldChar w:fldCharType="begin"/>
        </w:r>
        <w:r w:rsidR="00033A40">
          <w:rPr>
            <w:noProof/>
            <w:webHidden/>
          </w:rPr>
          <w:instrText xml:space="preserve"> PAGEREF _Toc391384421 \h </w:instrText>
        </w:r>
        <w:r w:rsidR="00033A40">
          <w:rPr>
            <w:noProof/>
            <w:webHidden/>
          </w:rPr>
        </w:r>
        <w:r w:rsidR="00033A40">
          <w:rPr>
            <w:noProof/>
            <w:webHidden/>
          </w:rPr>
          <w:fldChar w:fldCharType="separate"/>
        </w:r>
        <w:r>
          <w:rPr>
            <w:noProof/>
            <w:webHidden/>
          </w:rPr>
          <w:t>20</w:t>
        </w:r>
        <w:r w:rsidR="00033A40">
          <w:rPr>
            <w:noProof/>
            <w:webHidden/>
          </w:rPr>
          <w:fldChar w:fldCharType="end"/>
        </w:r>
      </w:hyperlink>
    </w:p>
    <w:p w:rsidR="00033A40" w:rsidRDefault="00C76961">
      <w:pPr>
        <w:pStyle w:val="TOC2"/>
        <w:tabs>
          <w:tab w:val="left" w:pos="800"/>
          <w:tab w:val="right" w:leader="dot" w:pos="8630"/>
        </w:tabs>
        <w:rPr>
          <w:rFonts w:asciiTheme="minorHAnsi" w:eastAsiaTheme="minorEastAsia" w:hAnsiTheme="minorHAnsi" w:cstheme="minorBidi"/>
          <w:noProof/>
          <w:sz w:val="22"/>
          <w:szCs w:val="22"/>
        </w:rPr>
      </w:pPr>
      <w:hyperlink w:anchor="_Toc391384422" w:history="1">
        <w:r w:rsidR="00033A40" w:rsidRPr="0062508D">
          <w:rPr>
            <w:rStyle w:val="Hyperlink"/>
            <w:noProof/>
          </w:rPr>
          <w:t>7.2</w:t>
        </w:r>
        <w:r w:rsidR="00033A40">
          <w:rPr>
            <w:rFonts w:asciiTheme="minorHAnsi" w:eastAsiaTheme="minorEastAsia" w:hAnsiTheme="minorHAnsi" w:cstheme="minorBidi"/>
            <w:noProof/>
            <w:sz w:val="22"/>
            <w:szCs w:val="22"/>
          </w:rPr>
          <w:tab/>
        </w:r>
        <w:r w:rsidR="00033A40" w:rsidRPr="0062508D">
          <w:rPr>
            <w:rStyle w:val="Hyperlink"/>
            <w:noProof/>
          </w:rPr>
          <w:t>Hidden Groups</w:t>
        </w:r>
        <w:r w:rsidR="00033A40">
          <w:rPr>
            <w:noProof/>
            <w:webHidden/>
          </w:rPr>
          <w:tab/>
        </w:r>
        <w:r w:rsidR="00033A40">
          <w:rPr>
            <w:noProof/>
            <w:webHidden/>
          </w:rPr>
          <w:fldChar w:fldCharType="begin"/>
        </w:r>
        <w:r w:rsidR="00033A40">
          <w:rPr>
            <w:noProof/>
            <w:webHidden/>
          </w:rPr>
          <w:instrText xml:space="preserve"> PAGEREF _Toc391384422 \h </w:instrText>
        </w:r>
        <w:r w:rsidR="00033A40">
          <w:rPr>
            <w:noProof/>
            <w:webHidden/>
          </w:rPr>
        </w:r>
        <w:r w:rsidR="00033A40">
          <w:rPr>
            <w:noProof/>
            <w:webHidden/>
          </w:rPr>
          <w:fldChar w:fldCharType="separate"/>
        </w:r>
        <w:r>
          <w:rPr>
            <w:noProof/>
            <w:webHidden/>
          </w:rPr>
          <w:t>20</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23" w:history="1">
        <w:r w:rsidR="00033A40" w:rsidRPr="0062508D">
          <w:rPr>
            <w:rStyle w:val="Hyperlink"/>
            <w:noProof/>
          </w:rPr>
          <w:t>8.</w:t>
        </w:r>
        <w:r w:rsidR="00033A40">
          <w:rPr>
            <w:rFonts w:asciiTheme="minorHAnsi" w:eastAsiaTheme="minorEastAsia" w:hAnsiTheme="minorHAnsi" w:cstheme="minorBidi"/>
            <w:noProof/>
            <w:sz w:val="22"/>
            <w:szCs w:val="22"/>
          </w:rPr>
          <w:tab/>
        </w:r>
        <w:r w:rsidR="00033A40" w:rsidRPr="0062508D">
          <w:rPr>
            <w:rStyle w:val="Hyperlink"/>
            <w:noProof/>
          </w:rPr>
          <w:t>TDML Extension to support bitOrder</w:t>
        </w:r>
        <w:r w:rsidR="00033A40">
          <w:rPr>
            <w:noProof/>
            <w:webHidden/>
          </w:rPr>
          <w:tab/>
        </w:r>
        <w:r w:rsidR="00033A40">
          <w:rPr>
            <w:noProof/>
            <w:webHidden/>
          </w:rPr>
          <w:fldChar w:fldCharType="begin"/>
        </w:r>
        <w:r w:rsidR="00033A40">
          <w:rPr>
            <w:noProof/>
            <w:webHidden/>
          </w:rPr>
          <w:instrText xml:space="preserve"> PAGEREF _Toc391384423 \h </w:instrText>
        </w:r>
        <w:r w:rsidR="00033A40">
          <w:rPr>
            <w:noProof/>
            <w:webHidden/>
          </w:rPr>
        </w:r>
        <w:r w:rsidR="00033A40">
          <w:rPr>
            <w:noProof/>
            <w:webHidden/>
          </w:rPr>
          <w:fldChar w:fldCharType="separate"/>
        </w:r>
        <w:r>
          <w:rPr>
            <w:noProof/>
            <w:webHidden/>
          </w:rPr>
          <w:t>21</w:t>
        </w:r>
        <w:r w:rsidR="00033A40">
          <w:rPr>
            <w:noProof/>
            <w:webHidden/>
          </w:rPr>
          <w:fldChar w:fldCharType="end"/>
        </w:r>
      </w:hyperlink>
    </w:p>
    <w:p w:rsidR="00033A40" w:rsidRDefault="00C76961">
      <w:pPr>
        <w:pStyle w:val="TOC1"/>
        <w:tabs>
          <w:tab w:val="left" w:pos="400"/>
          <w:tab w:val="right" w:leader="dot" w:pos="8630"/>
        </w:tabs>
        <w:rPr>
          <w:rFonts w:asciiTheme="minorHAnsi" w:eastAsiaTheme="minorEastAsia" w:hAnsiTheme="minorHAnsi" w:cstheme="minorBidi"/>
          <w:noProof/>
          <w:sz w:val="22"/>
          <w:szCs w:val="22"/>
        </w:rPr>
      </w:pPr>
      <w:hyperlink w:anchor="_Toc391384424" w:history="1">
        <w:r w:rsidR="00033A40" w:rsidRPr="0062508D">
          <w:rPr>
            <w:rStyle w:val="Hyperlink"/>
            <w:noProof/>
          </w:rPr>
          <w:t>9.</w:t>
        </w:r>
        <w:r w:rsidR="00033A40">
          <w:rPr>
            <w:rFonts w:asciiTheme="minorHAnsi" w:eastAsiaTheme="minorEastAsia" w:hAnsiTheme="minorHAnsi" w:cstheme="minorBidi"/>
            <w:noProof/>
            <w:sz w:val="22"/>
            <w:szCs w:val="22"/>
          </w:rPr>
          <w:tab/>
        </w:r>
        <w:r w:rsidR="00033A40" w:rsidRPr="0062508D">
          <w:rPr>
            <w:rStyle w:val="Hyperlink"/>
            <w:noProof/>
          </w:rPr>
          <w:t>Security Considerations</w:t>
        </w:r>
        <w:r w:rsidR="00033A40">
          <w:rPr>
            <w:noProof/>
            <w:webHidden/>
          </w:rPr>
          <w:tab/>
        </w:r>
        <w:r w:rsidR="00033A40">
          <w:rPr>
            <w:noProof/>
            <w:webHidden/>
          </w:rPr>
          <w:fldChar w:fldCharType="begin"/>
        </w:r>
        <w:r w:rsidR="00033A40">
          <w:rPr>
            <w:noProof/>
            <w:webHidden/>
          </w:rPr>
          <w:instrText xml:space="preserve"> PAGEREF _Toc391384424 \h </w:instrText>
        </w:r>
        <w:r w:rsidR="00033A40">
          <w:rPr>
            <w:noProof/>
            <w:webHidden/>
          </w:rPr>
        </w:r>
        <w:r w:rsidR="00033A40">
          <w:rPr>
            <w:noProof/>
            <w:webHidden/>
          </w:rPr>
          <w:fldChar w:fldCharType="separate"/>
        </w:r>
        <w:r>
          <w:rPr>
            <w:noProof/>
            <w:webHidden/>
          </w:rPr>
          <w:t>24</w:t>
        </w:r>
        <w:r w:rsidR="00033A40">
          <w:rPr>
            <w:noProof/>
            <w:webHidden/>
          </w:rPr>
          <w:fldChar w:fldCharType="end"/>
        </w:r>
      </w:hyperlink>
    </w:p>
    <w:p w:rsidR="00033A40" w:rsidRDefault="00C76961">
      <w:pPr>
        <w:pStyle w:val="TOC1"/>
        <w:tabs>
          <w:tab w:val="left" w:pos="600"/>
          <w:tab w:val="right" w:leader="dot" w:pos="8630"/>
        </w:tabs>
        <w:rPr>
          <w:rFonts w:asciiTheme="minorHAnsi" w:eastAsiaTheme="minorEastAsia" w:hAnsiTheme="minorHAnsi" w:cstheme="minorBidi"/>
          <w:noProof/>
          <w:sz w:val="22"/>
          <w:szCs w:val="22"/>
        </w:rPr>
      </w:pPr>
      <w:hyperlink w:anchor="_Toc391384425" w:history="1">
        <w:r w:rsidR="00033A40" w:rsidRPr="0062508D">
          <w:rPr>
            <w:rStyle w:val="Hyperlink"/>
            <w:noProof/>
          </w:rPr>
          <w:t>10.</w:t>
        </w:r>
        <w:r w:rsidR="00033A40">
          <w:rPr>
            <w:rFonts w:asciiTheme="minorHAnsi" w:eastAsiaTheme="minorEastAsia" w:hAnsiTheme="minorHAnsi" w:cstheme="minorBidi"/>
            <w:noProof/>
            <w:sz w:val="22"/>
            <w:szCs w:val="22"/>
          </w:rPr>
          <w:tab/>
        </w:r>
        <w:r w:rsidR="00033A40" w:rsidRPr="0062508D">
          <w:rPr>
            <w:rStyle w:val="Hyperlink"/>
            <w:noProof/>
          </w:rPr>
          <w:t>Glossary</w:t>
        </w:r>
        <w:r w:rsidR="00033A40">
          <w:rPr>
            <w:noProof/>
            <w:webHidden/>
          </w:rPr>
          <w:tab/>
        </w:r>
        <w:r w:rsidR="00033A40">
          <w:rPr>
            <w:noProof/>
            <w:webHidden/>
          </w:rPr>
          <w:fldChar w:fldCharType="begin"/>
        </w:r>
        <w:r w:rsidR="00033A40">
          <w:rPr>
            <w:noProof/>
            <w:webHidden/>
          </w:rPr>
          <w:instrText xml:space="preserve"> PAGEREF _Toc391384425 \h </w:instrText>
        </w:r>
        <w:r w:rsidR="00033A40">
          <w:rPr>
            <w:noProof/>
            <w:webHidden/>
          </w:rPr>
        </w:r>
        <w:r w:rsidR="00033A40">
          <w:rPr>
            <w:noProof/>
            <w:webHidden/>
          </w:rPr>
          <w:fldChar w:fldCharType="separate"/>
        </w:r>
        <w:r>
          <w:rPr>
            <w:noProof/>
            <w:webHidden/>
          </w:rPr>
          <w:t>25</w:t>
        </w:r>
        <w:r w:rsidR="00033A40">
          <w:rPr>
            <w:noProof/>
            <w:webHidden/>
          </w:rPr>
          <w:fldChar w:fldCharType="end"/>
        </w:r>
      </w:hyperlink>
    </w:p>
    <w:p w:rsidR="00033A40" w:rsidRDefault="00C76961">
      <w:pPr>
        <w:pStyle w:val="TOC1"/>
        <w:tabs>
          <w:tab w:val="left" w:pos="600"/>
          <w:tab w:val="right" w:leader="dot" w:pos="8630"/>
        </w:tabs>
        <w:rPr>
          <w:rFonts w:asciiTheme="minorHAnsi" w:eastAsiaTheme="minorEastAsia" w:hAnsiTheme="minorHAnsi" w:cstheme="minorBidi"/>
          <w:noProof/>
          <w:sz w:val="22"/>
          <w:szCs w:val="22"/>
        </w:rPr>
      </w:pPr>
      <w:hyperlink w:anchor="_Toc391384426" w:history="1">
        <w:r w:rsidR="00033A40" w:rsidRPr="0062508D">
          <w:rPr>
            <w:rStyle w:val="Hyperlink"/>
            <w:noProof/>
          </w:rPr>
          <w:t>11.</w:t>
        </w:r>
        <w:r w:rsidR="00033A40">
          <w:rPr>
            <w:rFonts w:asciiTheme="minorHAnsi" w:eastAsiaTheme="minorEastAsia" w:hAnsiTheme="minorHAnsi" w:cstheme="minorBidi"/>
            <w:noProof/>
            <w:sz w:val="22"/>
            <w:szCs w:val="22"/>
          </w:rPr>
          <w:tab/>
        </w:r>
        <w:r w:rsidR="00033A40" w:rsidRPr="0062508D">
          <w:rPr>
            <w:rStyle w:val="Hyperlink"/>
            <w:noProof/>
          </w:rPr>
          <w:t>Contributors</w:t>
        </w:r>
        <w:r w:rsidR="00033A40">
          <w:rPr>
            <w:noProof/>
            <w:webHidden/>
          </w:rPr>
          <w:tab/>
        </w:r>
        <w:r w:rsidR="00033A40">
          <w:rPr>
            <w:noProof/>
            <w:webHidden/>
          </w:rPr>
          <w:fldChar w:fldCharType="begin"/>
        </w:r>
        <w:r w:rsidR="00033A40">
          <w:rPr>
            <w:noProof/>
            <w:webHidden/>
          </w:rPr>
          <w:instrText xml:space="preserve"> PAGEREF _Toc391384426 \h </w:instrText>
        </w:r>
        <w:r w:rsidR="00033A40">
          <w:rPr>
            <w:noProof/>
            <w:webHidden/>
          </w:rPr>
        </w:r>
        <w:r w:rsidR="00033A40">
          <w:rPr>
            <w:noProof/>
            <w:webHidden/>
          </w:rPr>
          <w:fldChar w:fldCharType="separate"/>
        </w:r>
        <w:r>
          <w:rPr>
            <w:noProof/>
            <w:webHidden/>
          </w:rPr>
          <w:t>26</w:t>
        </w:r>
        <w:r w:rsidR="00033A40">
          <w:rPr>
            <w:noProof/>
            <w:webHidden/>
          </w:rPr>
          <w:fldChar w:fldCharType="end"/>
        </w:r>
      </w:hyperlink>
    </w:p>
    <w:p w:rsidR="00033A40" w:rsidRDefault="00C76961">
      <w:pPr>
        <w:pStyle w:val="TOC1"/>
        <w:tabs>
          <w:tab w:val="left" w:pos="600"/>
          <w:tab w:val="right" w:leader="dot" w:pos="8630"/>
        </w:tabs>
        <w:rPr>
          <w:rFonts w:asciiTheme="minorHAnsi" w:eastAsiaTheme="minorEastAsia" w:hAnsiTheme="minorHAnsi" w:cstheme="minorBidi"/>
          <w:noProof/>
          <w:sz w:val="22"/>
          <w:szCs w:val="22"/>
        </w:rPr>
      </w:pPr>
      <w:hyperlink w:anchor="_Toc391384427" w:history="1">
        <w:r w:rsidR="00033A40" w:rsidRPr="0062508D">
          <w:rPr>
            <w:rStyle w:val="Hyperlink"/>
            <w:noProof/>
          </w:rPr>
          <w:t>12.</w:t>
        </w:r>
        <w:r w:rsidR="00033A40">
          <w:rPr>
            <w:rFonts w:asciiTheme="minorHAnsi" w:eastAsiaTheme="minorEastAsia" w:hAnsiTheme="minorHAnsi" w:cstheme="minorBidi"/>
            <w:noProof/>
            <w:sz w:val="22"/>
            <w:szCs w:val="22"/>
          </w:rPr>
          <w:tab/>
        </w:r>
        <w:r w:rsidR="00033A40" w:rsidRPr="0062508D">
          <w:rPr>
            <w:rStyle w:val="Hyperlink"/>
            <w:noProof/>
          </w:rPr>
          <w:t>Intellectual Property Statement</w:t>
        </w:r>
        <w:r w:rsidR="00033A40">
          <w:rPr>
            <w:noProof/>
            <w:webHidden/>
          </w:rPr>
          <w:tab/>
        </w:r>
        <w:r w:rsidR="00033A40">
          <w:rPr>
            <w:noProof/>
            <w:webHidden/>
          </w:rPr>
          <w:fldChar w:fldCharType="begin"/>
        </w:r>
        <w:r w:rsidR="00033A40">
          <w:rPr>
            <w:noProof/>
            <w:webHidden/>
          </w:rPr>
          <w:instrText xml:space="preserve"> PAGEREF _Toc391384427 \h </w:instrText>
        </w:r>
        <w:r w:rsidR="00033A40">
          <w:rPr>
            <w:noProof/>
            <w:webHidden/>
          </w:rPr>
        </w:r>
        <w:r w:rsidR="00033A40">
          <w:rPr>
            <w:noProof/>
            <w:webHidden/>
          </w:rPr>
          <w:fldChar w:fldCharType="separate"/>
        </w:r>
        <w:r>
          <w:rPr>
            <w:noProof/>
            <w:webHidden/>
          </w:rPr>
          <w:t>27</w:t>
        </w:r>
        <w:r w:rsidR="00033A40">
          <w:rPr>
            <w:noProof/>
            <w:webHidden/>
          </w:rPr>
          <w:fldChar w:fldCharType="end"/>
        </w:r>
      </w:hyperlink>
    </w:p>
    <w:p w:rsidR="00033A40" w:rsidRDefault="00C76961">
      <w:pPr>
        <w:pStyle w:val="TOC1"/>
        <w:tabs>
          <w:tab w:val="left" w:pos="600"/>
          <w:tab w:val="right" w:leader="dot" w:pos="8630"/>
        </w:tabs>
        <w:rPr>
          <w:rFonts w:asciiTheme="minorHAnsi" w:eastAsiaTheme="minorEastAsia" w:hAnsiTheme="minorHAnsi" w:cstheme="minorBidi"/>
          <w:noProof/>
          <w:sz w:val="22"/>
          <w:szCs w:val="22"/>
        </w:rPr>
      </w:pPr>
      <w:hyperlink w:anchor="_Toc391384428" w:history="1">
        <w:r w:rsidR="00033A40" w:rsidRPr="0062508D">
          <w:rPr>
            <w:rStyle w:val="Hyperlink"/>
            <w:noProof/>
          </w:rPr>
          <w:t>13.</w:t>
        </w:r>
        <w:r w:rsidR="00033A40">
          <w:rPr>
            <w:rFonts w:asciiTheme="minorHAnsi" w:eastAsiaTheme="minorEastAsia" w:hAnsiTheme="minorHAnsi" w:cstheme="minorBidi"/>
            <w:noProof/>
            <w:sz w:val="22"/>
            <w:szCs w:val="22"/>
          </w:rPr>
          <w:tab/>
        </w:r>
        <w:r w:rsidR="00033A40" w:rsidRPr="0062508D">
          <w:rPr>
            <w:rStyle w:val="Hyperlink"/>
            <w:noProof/>
          </w:rPr>
          <w:t>Disclaimer</w:t>
        </w:r>
        <w:r w:rsidR="00033A40">
          <w:rPr>
            <w:noProof/>
            <w:webHidden/>
          </w:rPr>
          <w:tab/>
        </w:r>
        <w:r w:rsidR="00033A40">
          <w:rPr>
            <w:noProof/>
            <w:webHidden/>
          </w:rPr>
          <w:fldChar w:fldCharType="begin"/>
        </w:r>
        <w:r w:rsidR="00033A40">
          <w:rPr>
            <w:noProof/>
            <w:webHidden/>
          </w:rPr>
          <w:instrText xml:space="preserve"> PAGEREF _Toc391384428 \h </w:instrText>
        </w:r>
        <w:r w:rsidR="00033A40">
          <w:rPr>
            <w:noProof/>
            <w:webHidden/>
          </w:rPr>
        </w:r>
        <w:r w:rsidR="00033A40">
          <w:rPr>
            <w:noProof/>
            <w:webHidden/>
          </w:rPr>
          <w:fldChar w:fldCharType="separate"/>
        </w:r>
        <w:r>
          <w:rPr>
            <w:noProof/>
            <w:webHidden/>
          </w:rPr>
          <w:t>28</w:t>
        </w:r>
        <w:r w:rsidR="00033A40">
          <w:rPr>
            <w:noProof/>
            <w:webHidden/>
          </w:rPr>
          <w:fldChar w:fldCharType="end"/>
        </w:r>
      </w:hyperlink>
    </w:p>
    <w:p w:rsidR="00033A40" w:rsidRDefault="00C76961">
      <w:pPr>
        <w:pStyle w:val="TOC1"/>
        <w:tabs>
          <w:tab w:val="left" w:pos="600"/>
          <w:tab w:val="right" w:leader="dot" w:pos="8630"/>
        </w:tabs>
        <w:rPr>
          <w:rFonts w:asciiTheme="minorHAnsi" w:eastAsiaTheme="minorEastAsia" w:hAnsiTheme="minorHAnsi" w:cstheme="minorBidi"/>
          <w:noProof/>
          <w:sz w:val="22"/>
          <w:szCs w:val="22"/>
        </w:rPr>
      </w:pPr>
      <w:hyperlink w:anchor="_Toc391384429" w:history="1">
        <w:r w:rsidR="00033A40" w:rsidRPr="0062508D">
          <w:rPr>
            <w:rStyle w:val="Hyperlink"/>
            <w:noProof/>
          </w:rPr>
          <w:t>14.</w:t>
        </w:r>
        <w:r w:rsidR="00033A40">
          <w:rPr>
            <w:rFonts w:asciiTheme="minorHAnsi" w:eastAsiaTheme="minorEastAsia" w:hAnsiTheme="minorHAnsi" w:cstheme="minorBidi"/>
            <w:noProof/>
            <w:sz w:val="22"/>
            <w:szCs w:val="22"/>
          </w:rPr>
          <w:tab/>
        </w:r>
        <w:r w:rsidR="00033A40" w:rsidRPr="0062508D">
          <w:rPr>
            <w:rStyle w:val="Hyperlink"/>
            <w:noProof/>
          </w:rPr>
          <w:t>Full Copyright Notice</w:t>
        </w:r>
        <w:r w:rsidR="00033A40">
          <w:rPr>
            <w:noProof/>
            <w:webHidden/>
          </w:rPr>
          <w:tab/>
        </w:r>
        <w:r w:rsidR="00033A40">
          <w:rPr>
            <w:noProof/>
            <w:webHidden/>
          </w:rPr>
          <w:fldChar w:fldCharType="begin"/>
        </w:r>
        <w:r w:rsidR="00033A40">
          <w:rPr>
            <w:noProof/>
            <w:webHidden/>
          </w:rPr>
          <w:instrText xml:space="preserve"> PAGEREF _Toc391384429 \h </w:instrText>
        </w:r>
        <w:r w:rsidR="00033A40">
          <w:rPr>
            <w:noProof/>
            <w:webHidden/>
          </w:rPr>
        </w:r>
        <w:r w:rsidR="00033A40">
          <w:rPr>
            <w:noProof/>
            <w:webHidden/>
          </w:rPr>
          <w:fldChar w:fldCharType="separate"/>
        </w:r>
        <w:r>
          <w:rPr>
            <w:noProof/>
            <w:webHidden/>
          </w:rPr>
          <w:t>29</w:t>
        </w:r>
        <w:r w:rsidR="00033A40">
          <w:rPr>
            <w:noProof/>
            <w:webHidden/>
          </w:rPr>
          <w:fldChar w:fldCharType="end"/>
        </w:r>
      </w:hyperlink>
    </w:p>
    <w:p w:rsidR="00033A40" w:rsidRDefault="00C76961">
      <w:pPr>
        <w:pStyle w:val="TOC1"/>
        <w:tabs>
          <w:tab w:val="left" w:pos="600"/>
          <w:tab w:val="right" w:leader="dot" w:pos="8630"/>
        </w:tabs>
        <w:rPr>
          <w:rFonts w:asciiTheme="minorHAnsi" w:eastAsiaTheme="minorEastAsia" w:hAnsiTheme="minorHAnsi" w:cstheme="minorBidi"/>
          <w:noProof/>
          <w:sz w:val="22"/>
          <w:szCs w:val="22"/>
        </w:rPr>
      </w:pPr>
      <w:hyperlink w:anchor="_Toc391384430" w:history="1">
        <w:r w:rsidR="00033A40" w:rsidRPr="0062508D">
          <w:rPr>
            <w:rStyle w:val="Hyperlink"/>
            <w:noProof/>
          </w:rPr>
          <w:t>15.</w:t>
        </w:r>
        <w:r w:rsidR="00033A40">
          <w:rPr>
            <w:rFonts w:asciiTheme="minorHAnsi" w:eastAsiaTheme="minorEastAsia" w:hAnsiTheme="minorHAnsi" w:cstheme="minorBidi"/>
            <w:noProof/>
            <w:sz w:val="22"/>
            <w:szCs w:val="22"/>
          </w:rPr>
          <w:tab/>
        </w:r>
        <w:r w:rsidR="00033A40" w:rsidRPr="0062508D">
          <w:rPr>
            <w:rStyle w:val="Hyperlink"/>
            <w:noProof/>
          </w:rPr>
          <w:t>References</w:t>
        </w:r>
        <w:r w:rsidR="00033A40">
          <w:rPr>
            <w:noProof/>
            <w:webHidden/>
          </w:rPr>
          <w:tab/>
        </w:r>
        <w:r w:rsidR="00033A40">
          <w:rPr>
            <w:noProof/>
            <w:webHidden/>
          </w:rPr>
          <w:fldChar w:fldCharType="begin"/>
        </w:r>
        <w:r w:rsidR="00033A40">
          <w:rPr>
            <w:noProof/>
            <w:webHidden/>
          </w:rPr>
          <w:instrText xml:space="preserve"> PAGEREF _Toc391384430 \h </w:instrText>
        </w:r>
        <w:r w:rsidR="00033A40">
          <w:rPr>
            <w:noProof/>
            <w:webHidden/>
          </w:rPr>
        </w:r>
        <w:r w:rsidR="00033A40">
          <w:rPr>
            <w:noProof/>
            <w:webHidden/>
          </w:rPr>
          <w:fldChar w:fldCharType="separate"/>
        </w:r>
        <w:r>
          <w:rPr>
            <w:noProof/>
            <w:webHidden/>
          </w:rPr>
          <w:t>30</w:t>
        </w:r>
        <w:r w:rsidR="00033A40">
          <w:rPr>
            <w:noProof/>
            <w:webHidden/>
          </w:rPr>
          <w:fldChar w:fldCharType="end"/>
        </w:r>
      </w:hyperlink>
    </w:p>
    <w:p w:rsidR="00B946CF" w:rsidRPr="00F80E82" w:rsidRDefault="00033A40" w:rsidP="00F80E82">
      <w:r>
        <w:fldChar w:fldCharType="end"/>
      </w:r>
    </w:p>
    <w:bookmarkEnd w:id="12"/>
    <w:p w:rsidR="00B946CF" w:rsidRPr="00F80E82" w:rsidRDefault="00B946CF" w:rsidP="00F80E82">
      <w:pPr>
        <w:pStyle w:val="Heading1"/>
      </w:pPr>
      <w:r w:rsidRPr="00F80E82">
        <w:lastRenderedPageBreak/>
        <w:br w:type="page"/>
      </w:r>
      <w:bookmarkStart w:id="13" w:name="_Toc384991126"/>
      <w:bookmarkStart w:id="14" w:name="_Toc391384403"/>
      <w:bookmarkEnd w:id="13"/>
      <w:r w:rsidRPr="00F80E82">
        <w:lastRenderedPageBreak/>
        <w:t>Introduction</w:t>
      </w:r>
      <w:bookmarkEnd w:id="14"/>
    </w:p>
    <w:p w:rsidR="00B946CF" w:rsidRPr="00F80E82" w:rsidRDefault="00B946CF" w:rsidP="00F80E82">
      <w:r w:rsidRPr="00F80E82">
        <w:t xml:space="preserve">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w:t>
      </w:r>
      <w:proofErr w:type="gramStart"/>
      <w:r w:rsidRPr="00F80E82">
        <w:t>of  MIL</w:t>
      </w:r>
      <w:proofErr w:type="gramEnd"/>
      <w:r w:rsidRPr="00F80E82">
        <w:t xml:space="preserve">-STD binary formats.  </w:t>
      </w:r>
    </w:p>
    <w:p w:rsidR="00B946CF" w:rsidRPr="00F80E82" w:rsidRDefault="00B946CF" w:rsidP="00F80E82">
      <w:r w:rsidRPr="00F80E82">
        <w:t>Modeling the MIL-STD-2045 header, as well as the related binary data formats, is not possible without the addition of some additional new capabilities for DFDL. These include:</w:t>
      </w:r>
    </w:p>
    <w:p w:rsidR="00B946CF" w:rsidRPr="00F80E82" w:rsidRDefault="00B946CF" w:rsidP="00F80E82">
      <w:pPr>
        <w:numPr>
          <w:ilvl w:val="0"/>
          <w:numId w:val="153"/>
        </w:numPr>
      </w:pPr>
      <w:r w:rsidRPr="00F80E82">
        <w:t>character encoding US-ASCII-7-BIT-PACKED</w:t>
      </w:r>
    </w:p>
    <w:p w:rsidR="00B946CF" w:rsidRPr="00F80E82" w:rsidRDefault="00B946CF" w:rsidP="00F80E82">
      <w:pPr>
        <w:numPr>
          <w:ilvl w:val="0"/>
          <w:numId w:val="153"/>
        </w:numPr>
      </w:pPr>
      <w:r w:rsidRPr="00F80E82">
        <w:t>property: bitOrder with values leastSignificantBitFirst and mostSignificantBitFirst</w:t>
      </w:r>
    </w:p>
    <w:p w:rsidR="00B946CF" w:rsidRPr="00F80E82" w:rsidRDefault="00B946CF" w:rsidP="00F80E82">
      <w:pPr>
        <w:numPr>
          <w:ilvl w:val="0"/>
          <w:numId w:val="153"/>
        </w:numPr>
      </w:pPr>
      <w:r w:rsidRPr="00F80E82">
        <w:t>property: byteOrder – new value littleEndianAtomic16Bit</w:t>
      </w:r>
    </w:p>
    <w:p w:rsidR="00B946CF" w:rsidRDefault="00B946CF" w:rsidP="00F80E82">
      <w:r w:rsidRPr="00F80E82">
        <w:t>There are several other constructs in MIL-STD-2045 which occur very frequently, and while not impossible to model, they are burdensome to model. These will be examined, and new DFDL properties or property values are suggested that would make this much more convenient, and perhaps improve performance of DFDL processors parsing/unparsing this data.</w:t>
      </w:r>
    </w:p>
    <w:p w:rsidR="003D4F5A" w:rsidRPr="00F80E82" w:rsidRDefault="003D4F5A" w:rsidP="00F80E82">
      <w:r>
        <w:t xml:space="preserve">Finally, the TDML test system was enhanced in a way that makes dealing with bit ordering easy. </w:t>
      </w:r>
    </w:p>
    <w:p w:rsidR="00B946CF" w:rsidRPr="00F80E82" w:rsidRDefault="00B946CF" w:rsidP="00F80E82">
      <w:pPr>
        <w:pStyle w:val="Heading1"/>
      </w:pPr>
      <w:bookmarkStart w:id="15" w:name="_Toc391384404"/>
      <w:r w:rsidRPr="00F80E82">
        <w:lastRenderedPageBreak/>
        <w:t>The bitOrder Property</w:t>
      </w:r>
      <w:bookmarkEnd w:id="15"/>
    </w:p>
    <w:p w:rsidR="00B946CF" w:rsidRPr="00F80E82" w:rsidRDefault="00B946CF" w:rsidP="00F80E82">
      <w:r w:rsidRPr="00F80E82">
        <w:t>This new property controls the order of bits within a byte. That is, it defines the notion of which bit</w:t>
      </w:r>
      <w:proofErr w:type="gramStart"/>
      <w:r w:rsidRPr="00F80E82">
        <w:t>,  that</w:t>
      </w:r>
      <w:proofErr w:type="gramEnd"/>
      <w:r w:rsidRPr="00F80E82">
        <w:t xml:space="preserve"> is, the bit with what numeric significance, is considered to be first.</w:t>
      </w:r>
    </w:p>
    <w:p w:rsidR="00B946CF" w:rsidRPr="00F80E82" w:rsidRDefault="00B946CF" w:rsidP="00F80E82">
      <w:r w:rsidRPr="00F80E82">
        <w:t>There are two values for the proposed new dfdl</w:t>
      </w:r>
      <w:proofErr w:type="gramStart"/>
      <w:r w:rsidRPr="00F80E82">
        <w:t>:bitOrder</w:t>
      </w:r>
      <w:proofErr w:type="gramEnd"/>
      <w:r w:rsidRPr="00F80E82">
        <w:t xml:space="preserve"> property: mostSignificantBitFirst, and leastSignificantBitFirst.</w:t>
      </w:r>
    </w:p>
    <w:p w:rsidR="00B946CF" w:rsidRPr="00F80E82" w:rsidRDefault="00B946CF" w:rsidP="00F80E82">
      <w:pPr>
        <w:pStyle w:val="Heading2"/>
      </w:pPr>
      <w:bookmarkStart w:id="16" w:name="_Toc391372299"/>
      <w:bookmarkStart w:id="17" w:name="_Toc391384405"/>
      <w:r w:rsidRPr="00F80E82">
        <w:t>The bitOrder 'mostSignificantBitFirst'</w:t>
      </w:r>
      <w:bookmarkEnd w:id="16"/>
      <w:bookmarkEnd w:id="17"/>
    </w:p>
    <w:p w:rsidR="00B946CF" w:rsidRPr="00F80E82" w:rsidRDefault="00B946CF" w:rsidP="00F80E82">
      <w:r w:rsidRPr="00F80E82">
        <w:t>In this bit order, the least-significant bit of byte N is adjacent to the most-significant bit of byte N+1.</w:t>
      </w:r>
    </w:p>
    <w:p w:rsidR="00B946CF" w:rsidRPr="00F80E82" w:rsidRDefault="00B946CF" w:rsidP="00F80E82">
      <w:r w:rsidRPr="00F80E82">
        <w:t>For example consider these 16 bytes of data in hexadecimal: 65 FA 00 00 E5 01 00 50 A8 61 00 47 00 00 59 2F, in byte positions 1 to 16. With dfdl</w:t>
      </w:r>
      <w:proofErr w:type="gramStart"/>
      <w:r w:rsidRPr="00F80E82">
        <w:t>:bitOrder</w:t>
      </w:r>
      <w:proofErr w:type="gramEnd"/>
      <w:r w:rsidRPr="00F80E82">
        <w:t xml:space="preserve"> 'mostSignificantBitFirst', the data might be presented like this:</w:t>
      </w:r>
    </w:p>
    <w:p w:rsidR="00B946CF" w:rsidRPr="00F80E82" w:rsidRDefault="00B946CF" w:rsidP="00F80E82">
      <w:pPr>
        <w:pStyle w:val="Codeblock0"/>
      </w:pPr>
      <w:r w:rsidRPr="00F80E82">
        <w:t xml:space="preserve"> Byte 1   Byte 2   Byte 3   Byte 4   |   Hex    | Bit Offset</w:t>
      </w:r>
    </w:p>
    <w:p w:rsidR="00B946CF" w:rsidRPr="00F80E82" w:rsidRDefault="00B946CF" w:rsidP="00F80E82">
      <w:pPr>
        <w:pStyle w:val="Codeblock0"/>
      </w:pPr>
      <w:r w:rsidRPr="00F80E82">
        <w:t xml:space="preserve"> ------------------------------------|----------|----</w:t>
      </w:r>
    </w:p>
    <w:p w:rsidR="00B946CF" w:rsidRPr="00F80E82" w:rsidRDefault="00B946CF" w:rsidP="00F80E82">
      <w:pPr>
        <w:pStyle w:val="Codeblock0"/>
      </w:pPr>
      <w:r w:rsidRPr="00F80E82">
        <w:t xml:space="preserve"> </w:t>
      </w:r>
      <w:r w:rsidRPr="00F80E82">
        <w:rPr>
          <w:highlight w:val="yellow"/>
        </w:rPr>
        <w:t>01100</w:t>
      </w:r>
      <w:r w:rsidRPr="00085DC9">
        <w:rPr>
          <w:highlight w:val="yellow"/>
          <w:u w:val="single"/>
        </w:rPr>
        <w:t>101</w:t>
      </w:r>
      <w:r w:rsidRPr="00085DC9">
        <w:rPr>
          <w:u w:val="single"/>
        </w:rPr>
        <w:t xml:space="preserve"> 11</w:t>
      </w:r>
      <w:r w:rsidRPr="00F80E82">
        <w:t xml:space="preserve">111010 00000000 00000000 | </w:t>
      </w:r>
      <w:r w:rsidRPr="00F80E82">
        <w:rPr>
          <w:highlight w:val="yellow"/>
        </w:rPr>
        <w:t>65</w:t>
      </w:r>
      <w:r w:rsidRPr="00F80E82">
        <w:t>FA0000 | :000000</w:t>
      </w:r>
    </w:p>
    <w:p w:rsidR="00B946CF" w:rsidRPr="00F80E82" w:rsidRDefault="00B946CF" w:rsidP="00F80E82">
      <w:pPr>
        <w:pStyle w:val="Codeblock0"/>
      </w:pPr>
      <w:r w:rsidRPr="00F80E82">
        <w:t xml:space="preserve"> 11100101 00000001 00000000 01010000 | E5010050 | :000020</w:t>
      </w:r>
    </w:p>
    <w:p w:rsidR="00B946CF" w:rsidRPr="00F80E82" w:rsidRDefault="00B946CF" w:rsidP="00F80E82">
      <w:pPr>
        <w:pStyle w:val="Codeblock0"/>
      </w:pPr>
      <w:r w:rsidRPr="00F80E82">
        <w:t xml:space="preserve"> 10101000 01100001 00000000 01000111 | A8610047 | :000040</w:t>
      </w:r>
    </w:p>
    <w:p w:rsidR="00B946CF" w:rsidRPr="00F80E82" w:rsidRDefault="00B946CF" w:rsidP="00085DC9">
      <w:pPr>
        <w:pStyle w:val="Codeblock0"/>
      </w:pPr>
      <w:r w:rsidRPr="00F80E82">
        <w:t xml:space="preserve"> 00000000 00000000 01011001 </w:t>
      </w:r>
      <w:r w:rsidRPr="00F80E82">
        <w:rPr>
          <w:highlight w:val="yellow"/>
        </w:rPr>
        <w:t>00101111</w:t>
      </w:r>
      <w:r w:rsidRPr="00F80E82">
        <w:t xml:space="preserve"> | 000059</w:t>
      </w:r>
      <w:r w:rsidRPr="00085DC9">
        <w:rPr>
          <w:highlight w:val="yellow"/>
        </w:rPr>
        <w:t>2F</w:t>
      </w:r>
      <w:r w:rsidRPr="00F80E82">
        <w:t xml:space="preserve"> | :000060</w:t>
      </w:r>
    </w:p>
    <w:p w:rsidR="00B946CF" w:rsidRPr="00F80E82" w:rsidRDefault="00B946CF" w:rsidP="00085DC9">
      <w:pPr>
        <w:spacing w:before="240"/>
      </w:pPr>
      <w:r w:rsidRPr="00F80E82">
        <w:t xml:space="preserve">In the above, the first byte and last byte are highlighted in yellow. The bytes and bits are numbered from left to right with bit position 1 on the top left. The five bits at positions 6 to </w:t>
      </w:r>
      <w:proofErr w:type="gramStart"/>
      <w:r w:rsidRPr="00F80E82">
        <w:t>10  (</w:t>
      </w:r>
      <w:proofErr w:type="gramEnd"/>
      <w:r w:rsidRPr="00F80E82">
        <w:t>counting with the first bit at position 1) are underlined, and contain 10111.</w:t>
      </w:r>
    </w:p>
    <w:p w:rsidR="00B946CF" w:rsidRPr="00F80E82" w:rsidRDefault="00B946CF" w:rsidP="00F80E82">
      <w:pPr>
        <w:pStyle w:val="Heading2"/>
      </w:pPr>
      <w:bookmarkStart w:id="18" w:name="_Toc391372300"/>
      <w:bookmarkStart w:id="19" w:name="_Toc391384406"/>
      <w:r w:rsidRPr="00F80E82">
        <w:t>The bitOrder 'leastSignificantBitFirst'</w:t>
      </w:r>
      <w:bookmarkEnd w:id="18"/>
      <w:bookmarkEnd w:id="19"/>
    </w:p>
    <w:p w:rsidR="00B946CF" w:rsidRPr="00F80E82" w:rsidRDefault="00B946CF" w:rsidP="00F80E82">
      <w:r w:rsidRPr="00F80E82">
        <w:t>MIL-STD-2045 stores all data least-significant-bit first meaning that within any given byte of data, the bit considered to be first is the least significant bit. So in any data which spans two or more bytes of data the most significant bit of byte N is considered positionally adjacent to the least significant bit of byte N+1.</w:t>
      </w:r>
    </w:p>
    <w:p w:rsidR="00B946CF" w:rsidRPr="00F80E82" w:rsidRDefault="00B946CF" w:rsidP="00F80E82">
      <w:r w:rsidRPr="00F80E82">
        <w:t>The best way to visualize dfdl</w:t>
      </w:r>
      <w:proofErr w:type="gramStart"/>
      <w:r w:rsidRPr="00F80E82">
        <w:t>:bitOrder</w:t>
      </w:r>
      <w:proofErr w:type="gramEnd"/>
      <w:r w:rsidRPr="00F80E82">
        <w:t xml:space="preserve"> 'leastSignificantBitFirst' is to display the bits and bytes right to left, and number the bytes and bits starting on the right. Using the same 16 bytes as above:</w:t>
      </w:r>
    </w:p>
    <w:p w:rsidR="00B946CF" w:rsidRPr="00F80E82" w:rsidRDefault="00B946CF" w:rsidP="00F80E82">
      <w:pPr>
        <w:pStyle w:val="Codeblock0"/>
      </w:pPr>
      <w:r w:rsidRPr="00F80E82">
        <w:t xml:space="preserve"> Byte 4   Byte 3   Byte 2   Byte 1   |   Hex    | Bit Offset</w:t>
      </w:r>
    </w:p>
    <w:p w:rsidR="00B946CF" w:rsidRPr="00F80E82" w:rsidRDefault="00B946CF" w:rsidP="00F80E82">
      <w:pPr>
        <w:pStyle w:val="Codeblock0"/>
      </w:pPr>
      <w:r w:rsidRPr="00F80E82">
        <w:t xml:space="preserve"> ------------------------------------|----------|----</w:t>
      </w:r>
    </w:p>
    <w:p w:rsidR="00B946CF" w:rsidRPr="00F80E82" w:rsidRDefault="00B946CF" w:rsidP="00F80E82">
      <w:pPr>
        <w:pStyle w:val="Codeblock0"/>
      </w:pPr>
      <w:r w:rsidRPr="00F80E82">
        <w:t xml:space="preserve"> 00000000 00000000 111110</w:t>
      </w:r>
      <w:r w:rsidRPr="00085DC9">
        <w:rPr>
          <w:u w:val="single"/>
        </w:rPr>
        <w:t xml:space="preserve">10 </w:t>
      </w:r>
      <w:r w:rsidRPr="00085DC9">
        <w:rPr>
          <w:highlight w:val="yellow"/>
          <w:u w:val="single"/>
        </w:rPr>
        <w:t>011</w:t>
      </w:r>
      <w:r w:rsidRPr="00085DC9">
        <w:rPr>
          <w:highlight w:val="yellow"/>
        </w:rPr>
        <w:t>00101</w:t>
      </w:r>
      <w:r w:rsidRPr="00F80E82">
        <w:t xml:space="preserve"> | 0000FA</w:t>
      </w:r>
      <w:r w:rsidRPr="00277E84">
        <w:rPr>
          <w:highlight w:val="yellow"/>
        </w:rPr>
        <w:t>65</w:t>
      </w:r>
      <w:r w:rsidRPr="00F80E82">
        <w:t xml:space="preserve"> | :000000</w:t>
      </w:r>
    </w:p>
    <w:p w:rsidR="00B946CF" w:rsidRPr="00F80E82" w:rsidRDefault="00B946CF" w:rsidP="00F80E82">
      <w:pPr>
        <w:pStyle w:val="Codeblock0"/>
      </w:pPr>
      <w:r w:rsidRPr="00F80E82">
        <w:t xml:space="preserve"> 01010000 00000000 00000001 11100101 | 500001E5 | :000020</w:t>
      </w:r>
    </w:p>
    <w:p w:rsidR="00B946CF" w:rsidRPr="00F80E82" w:rsidRDefault="00B946CF" w:rsidP="00F80E82">
      <w:pPr>
        <w:pStyle w:val="Codeblock0"/>
      </w:pPr>
      <w:r w:rsidRPr="00F80E82">
        <w:t xml:space="preserve"> 01000111 00000000 01100001 10101000 | 470061A8 | :000040</w:t>
      </w:r>
    </w:p>
    <w:p w:rsidR="00B946CF" w:rsidRPr="00F80E82" w:rsidRDefault="00B946CF" w:rsidP="00085DC9">
      <w:pPr>
        <w:pStyle w:val="Codeblock0"/>
      </w:pPr>
      <w:r w:rsidRPr="00F80E82">
        <w:t xml:space="preserve"> </w:t>
      </w:r>
      <w:r w:rsidRPr="00085DC9">
        <w:rPr>
          <w:highlight w:val="yellow"/>
        </w:rPr>
        <w:t>00101111</w:t>
      </w:r>
      <w:r w:rsidRPr="00F80E82">
        <w:t xml:space="preserve"> 01011001 00000000 00000000 | </w:t>
      </w:r>
      <w:r w:rsidRPr="00277E84">
        <w:rPr>
          <w:highlight w:val="yellow"/>
        </w:rPr>
        <w:t>2F</w:t>
      </w:r>
      <w:r w:rsidRPr="00F80E82">
        <w:t>590000 | :000060</w:t>
      </w:r>
    </w:p>
    <w:p w:rsidR="00B946CF" w:rsidRPr="00F80E82" w:rsidRDefault="00B946CF" w:rsidP="00085DC9">
      <w:pPr>
        <w:spacing w:before="240"/>
      </w:pPr>
      <w:r w:rsidRPr="00F80E82">
        <w:t>The yellow highlighted bytes above are the first and last bytes of this data. This way of writing the data keeps the place-value of bits within a binary number in left-to-right order which is the ordinary way people display numbers. The drawback of this presentation is that the code points of text strings will appear from right-to-left, that is, backwards for many languages.</w:t>
      </w:r>
    </w:p>
    <w:p w:rsidR="00B946CF" w:rsidRPr="00F80E82" w:rsidRDefault="00B946CF" w:rsidP="00F80E82">
      <w:r w:rsidRPr="00F80E82">
        <w:t xml:space="preserve">It is important to understand that the bit-order of bits does not affect the numeric significance of bits within a byte, but only how the bits are assigned to positions for purposes of indexing them.  Hence, if the data above were stored in a file, the first byte of the file contains the integer </w:t>
      </w:r>
      <w:bookmarkStart w:id="20" w:name="_GoBack"/>
      <w:del w:id="21" w:author="Mike Beckerle" w:date="2014-06-25T12:13:00Z">
        <w:r w:rsidRPr="00F80E82" w:rsidDel="00277E84">
          <w:delText xml:space="preserve">0x64 </w:delText>
        </w:r>
      </w:del>
      <w:bookmarkEnd w:id="20"/>
      <w:ins w:id="22" w:author="Mike Beckerle" w:date="2014-06-25T12:13:00Z">
        <w:r w:rsidR="00277E84" w:rsidRPr="00F80E82">
          <w:t>0x6</w:t>
        </w:r>
        <w:r w:rsidR="00277E84">
          <w:t>5</w:t>
        </w:r>
        <w:r w:rsidR="00277E84" w:rsidRPr="00F80E82">
          <w:t xml:space="preserve"> </w:t>
        </w:r>
      </w:ins>
      <w:r w:rsidRPr="00F80E82">
        <w:t>or 10</w:t>
      </w:r>
      <w:ins w:id="23" w:author="Mike Beckerle" w:date="2014-06-25T12:13:00Z">
        <w:r w:rsidR="00277E84">
          <w:t>1</w:t>
        </w:r>
      </w:ins>
      <w:del w:id="24" w:author="Mike Beckerle" w:date="2014-06-25T12:13:00Z">
        <w:r w:rsidRPr="00F80E82" w:rsidDel="00277E84">
          <w:delText>0</w:delText>
        </w:r>
      </w:del>
      <w:r w:rsidRPr="00F80E82">
        <w:t xml:space="preserve"> decimal regardless of the setting of dfdl</w:t>
      </w:r>
      <w:proofErr w:type="gramStart"/>
      <w:r w:rsidRPr="00F80E82">
        <w:t>:bitOrder</w:t>
      </w:r>
      <w:proofErr w:type="gramEnd"/>
      <w:r w:rsidRPr="00F80E82">
        <w:t>.</w:t>
      </w:r>
    </w:p>
    <w:p w:rsidR="00B946CF" w:rsidRPr="00F80E82" w:rsidRDefault="00B946CF" w:rsidP="00F80E82">
      <w:r w:rsidRPr="00F80E82">
        <w:t xml:space="preserve">However, if considering the five bits at bit positions 6 to 10 (counting with the first bit at position 1), which span the boundary of the first and second data bytes, then the bits to be included depend very much on the dfdl:bitOrder.  When the dfdl:bitOrder is 'leastSignificantBitFirst', then </w:t>
      </w:r>
      <w:r w:rsidRPr="00F80E82">
        <w:lastRenderedPageBreak/>
        <w:t>the five bits consist of bits 6, 7, and 8 from the first byte, and bits 1 and 2 from the second byte. These bits are underlined in the example above and contain 10011.</w:t>
      </w:r>
    </w:p>
    <w:p w:rsidR="00B946CF" w:rsidRPr="00F80E82" w:rsidRDefault="00B946CF" w:rsidP="00085DC9">
      <w:pPr>
        <w:pStyle w:val="Heading2"/>
      </w:pPr>
      <w:bookmarkStart w:id="25" w:name="_Toc391372301"/>
      <w:bookmarkStart w:id="26" w:name="_Toc391384407"/>
      <w:r w:rsidRPr="00F80E82">
        <w:t>Restriction: bitOrder can only Change on Byte Boundaries</w:t>
      </w:r>
      <w:bookmarkEnd w:id="25"/>
      <w:bookmarkEnd w:id="26"/>
    </w:p>
    <w:p w:rsidR="00B946CF" w:rsidRPr="00F80E82" w:rsidRDefault="00B946CF" w:rsidP="00F80E82">
      <w:r w:rsidRPr="00F80E82">
        <w:t>It is a schema definition error if the bit order is changed except on a byte boundary.</w:t>
      </w:r>
    </w:p>
    <w:p w:rsidR="00B946CF" w:rsidRPr="00F80E82" w:rsidRDefault="00B946CF" w:rsidP="00F80E82">
      <w:r w:rsidRPr="00F80E82">
        <w:t>An important composition principle in DFDL is that if two kinds of data can each be described in DFDL then their concatenation can be described. If the bit order differs between two concatenated data formats, then they cannot meaningfully both describe part of the same data byte; hence, it is disallowed to change bit order except on a byte boundary.</w:t>
      </w:r>
    </w:p>
    <w:p w:rsidR="00B946CF" w:rsidRPr="00F80E82" w:rsidRDefault="00B946CF" w:rsidP="00085DC9">
      <w:pPr>
        <w:pStyle w:val="Heading1"/>
      </w:pPr>
      <w:bookmarkStart w:id="27" w:name="_Toc391372302"/>
      <w:bookmarkStart w:id="28" w:name="_Toc391384408"/>
      <w:r w:rsidRPr="00F80E82">
        <w:lastRenderedPageBreak/>
        <w:t>Byte Order and Bit Order</w:t>
      </w:r>
      <w:bookmarkEnd w:id="27"/>
      <w:bookmarkEnd w:id="28"/>
    </w:p>
    <w:p w:rsidR="00B946CF" w:rsidRPr="00F80E82" w:rsidRDefault="00B946CF" w:rsidP="00F80E82">
      <w:r w:rsidRPr="00F80E82">
        <w:t>Byte order and bit order are separate concepts. However, of the four possible combinations, only the following 3 are known to exist as data formats.</w:t>
      </w:r>
    </w:p>
    <w:p w:rsidR="00B946CF" w:rsidRPr="00F80E82" w:rsidRDefault="00B946CF" w:rsidP="00085DC9">
      <w:pPr>
        <w:numPr>
          <w:ilvl w:val="0"/>
          <w:numId w:val="154"/>
        </w:numPr>
      </w:pPr>
      <w:r w:rsidRPr="00F80E82">
        <w:t>bigEndian with mostSignificantBitFirst</w:t>
      </w:r>
    </w:p>
    <w:p w:rsidR="00B946CF" w:rsidRPr="00F80E82" w:rsidRDefault="00B946CF" w:rsidP="00085DC9">
      <w:pPr>
        <w:numPr>
          <w:ilvl w:val="0"/>
          <w:numId w:val="154"/>
        </w:numPr>
      </w:pPr>
      <w:r w:rsidRPr="00F80E82">
        <w:t>littleEndian with mostSignificantBitFirst</w:t>
      </w:r>
    </w:p>
    <w:p w:rsidR="00B946CF" w:rsidRPr="00F80E82" w:rsidRDefault="00B946CF" w:rsidP="00085DC9">
      <w:pPr>
        <w:numPr>
          <w:ilvl w:val="0"/>
          <w:numId w:val="154"/>
        </w:numPr>
      </w:pPr>
      <w:r w:rsidRPr="00F80E82">
        <w:t>littleEndian with leastSignificantBitFirst (Used by MIL-STD-2045)</w:t>
      </w:r>
    </w:p>
    <w:p w:rsidR="00B946CF" w:rsidRPr="00F80E82" w:rsidRDefault="00B946CF" w:rsidP="00F80E82">
      <w:r w:rsidRPr="00F80E82">
        <w:t xml:space="preserve">The final combination: bigEndian with </w:t>
      </w:r>
      <w:proofErr w:type="gramStart"/>
      <w:r w:rsidRPr="00F80E82">
        <w:t>leastSignificantBitFirst,</w:t>
      </w:r>
      <w:proofErr w:type="gramEnd"/>
      <w:r w:rsidRPr="00F80E82">
        <w:t xml:space="preserve"> is reserved in case of future need.</w:t>
      </w:r>
    </w:p>
    <w:p w:rsidR="00B946CF" w:rsidRPr="00F80E82" w:rsidRDefault="00B946CF" w:rsidP="00F80E82">
      <w:r w:rsidRPr="00F80E82">
        <w:t>The first two combinations are discussed in the DFDL specification. This document describes the third.</w:t>
      </w:r>
    </w:p>
    <w:p w:rsidR="00B946CF" w:rsidRPr="00F80E82" w:rsidRDefault="00B946CF" w:rsidP="00F80E82">
      <w:r w:rsidRPr="00F80E82">
        <w:t>This example appears in the DFDL specification (Section 13.7.1.4.1).</w:t>
      </w:r>
    </w:p>
    <w:p w:rsidR="00B946CF" w:rsidRPr="00F80E82" w:rsidRDefault="00B946CF" w:rsidP="00085DC9">
      <w:pPr>
        <w:pStyle w:val="Codeblock0"/>
      </w:pPr>
      <w:r w:rsidRPr="00F80E82">
        <w:t>Positions:</w:t>
      </w:r>
      <w:r w:rsidRPr="00F80E82">
        <w:br/>
        <w:t>00000000 01111111 11122222</w:t>
      </w:r>
      <w:r w:rsidRPr="00F80E82">
        <w:br/>
        <w:t>12345678 90123456 78901234</w:t>
      </w:r>
      <w:r w:rsidRPr="00F80E82">
        <w:br/>
        <w:t>Bits:</w:t>
      </w:r>
      <w:r w:rsidRPr="00F80E82">
        <w:br/>
        <w:t>01011010 10010010 00000000</w:t>
      </w:r>
    </w:p>
    <w:p w:rsidR="00B946CF" w:rsidRPr="00F80E82" w:rsidRDefault="00B946CF" w:rsidP="00085DC9">
      <w:pPr>
        <w:pStyle w:val="Codeblock0"/>
      </w:pPr>
      <w:r w:rsidRPr="00F80E82">
        <w:t>Hex values</w:t>
      </w:r>
      <w:r w:rsidRPr="00F80E82">
        <w:br/>
        <w:t xml:space="preserve">   5   A    9   2    0   0</w:t>
      </w:r>
    </w:p>
    <w:p w:rsidR="00B946CF" w:rsidRPr="00F80E82" w:rsidRDefault="00B946CF" w:rsidP="00085DC9">
      <w:pPr>
        <w:spacing w:before="240"/>
      </w:pPr>
      <w:r w:rsidRPr="00F80E82">
        <w:t>As in the DFDL specification, let us examine the 13 bits beginning at position 2, in the context where dfdl</w:t>
      </w:r>
      <w:proofErr w:type="gramStart"/>
      <w:r w:rsidRPr="00F80E82">
        <w:t>:byteOrder</w:t>
      </w:r>
      <w:proofErr w:type="gramEnd"/>
      <w:r w:rsidRPr="00F80E82">
        <w:t xml:space="preserve"> is 'littleEndian' and dfdl:bitOrder is 'leastSignificantBitFirst' and dfdl:binaryNumberRep  is 'binary'.</w:t>
      </w:r>
    </w:p>
    <w:p w:rsidR="00B946CF" w:rsidRPr="00F80E82" w:rsidRDefault="00B946CF" w:rsidP="00F80E82">
      <w:r w:rsidRPr="00F80E82">
        <w:t>In this case, the bit pos</w:t>
      </w:r>
      <w:r w:rsidR="00725870">
        <w:t>itions are assigned differently. Below the bytes are shown left-to-right:</w:t>
      </w:r>
    </w:p>
    <w:p w:rsidR="00B946CF" w:rsidRPr="00F80E82" w:rsidRDefault="00B946CF" w:rsidP="00085DC9">
      <w:pPr>
        <w:pStyle w:val="Codeblock0"/>
      </w:pPr>
      <w:r w:rsidRPr="00F80E82">
        <w:t>Positions:</w:t>
      </w:r>
      <w:r w:rsidRPr="00F80E82">
        <w:br/>
        <w:t>00000000 11111110 22222111</w:t>
      </w:r>
      <w:r w:rsidRPr="00F80E82">
        <w:br/>
        <w:t>87654321 65432109 43210987</w:t>
      </w:r>
      <w:r w:rsidRPr="00F80E82">
        <w:br/>
        <w:t>Bits:</w:t>
      </w:r>
      <w:r w:rsidRPr="00F80E82">
        <w:br/>
      </w:r>
      <w:r w:rsidRPr="00085DC9">
        <w:rPr>
          <w:highlight w:val="yellow"/>
        </w:rPr>
        <w:t>0101101</w:t>
      </w:r>
      <w:r w:rsidRPr="00F80E82">
        <w:t>0 1</w:t>
      </w:r>
      <w:r w:rsidRPr="00085DC9">
        <w:t>0</w:t>
      </w:r>
      <w:r w:rsidRPr="00085DC9">
        <w:rPr>
          <w:highlight w:val="yellow"/>
        </w:rPr>
        <w:t>010010</w:t>
      </w:r>
      <w:r w:rsidRPr="00F80E82">
        <w:t xml:space="preserve"> 00000000</w:t>
      </w:r>
    </w:p>
    <w:p w:rsidR="00B946CF" w:rsidRPr="00F80E82" w:rsidRDefault="00B946CF" w:rsidP="00085DC9">
      <w:pPr>
        <w:pStyle w:val="Codeblock0"/>
      </w:pPr>
      <w:r w:rsidRPr="00F80E82">
        <w:t>Hex values</w:t>
      </w:r>
      <w:r w:rsidRPr="00F80E82">
        <w:br/>
        <w:t xml:space="preserve">   5   A    9   2    0   0</w:t>
      </w:r>
    </w:p>
    <w:p w:rsidR="00B946CF" w:rsidRPr="00F80E82" w:rsidRDefault="00B946CF" w:rsidP="00F80E82">
      <w:r w:rsidRPr="00F80E82">
        <w:t>The bits of interest are highlighted above. If we redisplay this same data, but reversing the order of the bytes to right-to-left, then we get:</w:t>
      </w:r>
    </w:p>
    <w:p w:rsidR="00B946CF" w:rsidRPr="00F80E82" w:rsidRDefault="00B946CF" w:rsidP="00085DC9">
      <w:pPr>
        <w:pStyle w:val="Codeblock0"/>
      </w:pPr>
      <w:r w:rsidRPr="00F80E82">
        <w:t>Positions:</w:t>
      </w:r>
      <w:r w:rsidRPr="00F80E82">
        <w:br/>
        <w:t>22222111 11111110 00000000</w:t>
      </w:r>
      <w:r w:rsidRPr="00F80E82">
        <w:br/>
        <w:t>43210987 65432109 87654321</w:t>
      </w:r>
      <w:r w:rsidRPr="00F80E82">
        <w:br/>
        <w:t>Bits:</w:t>
      </w:r>
      <w:r w:rsidRPr="00F80E82">
        <w:br/>
        <w:t>00000000 1</w:t>
      </w:r>
      <w:r w:rsidRPr="00085DC9">
        <w:t>0</w:t>
      </w:r>
      <w:r w:rsidRPr="00085DC9">
        <w:rPr>
          <w:highlight w:val="yellow"/>
        </w:rPr>
        <w:t>010010</w:t>
      </w:r>
      <w:r w:rsidRPr="00F80E82">
        <w:t xml:space="preserve"> </w:t>
      </w:r>
      <w:r w:rsidRPr="00085DC9">
        <w:rPr>
          <w:highlight w:val="yellow"/>
        </w:rPr>
        <w:t>0101101</w:t>
      </w:r>
      <w:r w:rsidRPr="00F80E82">
        <w:t>0</w:t>
      </w:r>
    </w:p>
    <w:p w:rsidR="00B946CF" w:rsidRPr="00F80E82" w:rsidRDefault="00B946CF" w:rsidP="00085DC9">
      <w:pPr>
        <w:pStyle w:val="Codeblock0"/>
      </w:pPr>
      <w:r w:rsidRPr="00F80E82">
        <w:t>Hex values</w:t>
      </w:r>
      <w:r w:rsidRPr="00F80E82">
        <w:br/>
        <w:t xml:space="preserve">   0   0    9   A    5   A</w:t>
      </w:r>
    </w:p>
    <w:p w:rsidR="00B946CF" w:rsidRPr="00F80E82" w:rsidRDefault="00B946CF" w:rsidP="00F80E82">
      <w:r w:rsidRPr="00F80E82">
        <w:t>The above shows more clearly that we are looking at a contiguous region of bits containing 00100100101101, or the value 0x92D.</w:t>
      </w:r>
    </w:p>
    <w:p w:rsidR="00B946CF" w:rsidRPr="00F80E82" w:rsidRDefault="00B946CF" w:rsidP="00F80E82">
      <w:r w:rsidRPr="00F80E82">
        <w:t>When dfdl</w:t>
      </w:r>
      <w:proofErr w:type="gramStart"/>
      <w:r w:rsidRPr="00F80E82">
        <w:t>:bitOrder</w:t>
      </w:r>
      <w:proofErr w:type="gramEnd"/>
      <w:r w:rsidRPr="00F80E82">
        <w:t xml:space="preserve"> is 'leastSignificantBitFirst', and dfdl:byteOrder is 'littleEndian', then the place value of the i-th bit (where the first bit is I = 1) is 2^(i-1).</w:t>
      </w:r>
    </w:p>
    <w:p w:rsidR="00B946CF" w:rsidRPr="00F80E82" w:rsidRDefault="00B946CF" w:rsidP="00085DC9">
      <w:pPr>
        <w:pStyle w:val="Heading1"/>
      </w:pPr>
      <w:bookmarkStart w:id="29" w:name="_Toc391372303"/>
      <w:bookmarkStart w:id="30" w:name="_Toc391384409"/>
      <w:r w:rsidRPr="00F80E82">
        <w:lastRenderedPageBreak/>
        <w:t>US-ASCII-7-Bit-Packed Character Set Encoding</w:t>
      </w:r>
      <w:bookmarkEnd w:id="29"/>
      <w:bookmarkEnd w:id="30"/>
    </w:p>
    <w:p w:rsidR="00B946CF" w:rsidRPr="00F80E82" w:rsidRDefault="00B946CF" w:rsidP="00F80E82">
      <w:r w:rsidRPr="00F80E82">
        <w:t>All character strings in MIL-STD-2045 are stored in 7-bit ASCII. Unlike many uses of ASCII, these are not stored one character code per byte, but rather, all bits are used, so that in 7 bytes of data, 8 character code points can be stored. Any given code point can span a byte boundary, and start with any bit alignment; hence, the dfdl</w:t>
      </w:r>
      <w:proofErr w:type="gramStart"/>
      <w:r w:rsidRPr="00F80E82">
        <w:t>:bitOrder</w:t>
      </w:r>
      <w:proofErr w:type="gramEnd"/>
      <w:r w:rsidRPr="00F80E82">
        <w:t xml:space="preserve"> of the data is relevant to properly decoding a character string.</w:t>
      </w:r>
    </w:p>
    <w:p w:rsidR="00B946CF" w:rsidRPr="00F80E82" w:rsidRDefault="00B946CF" w:rsidP="00F80E82">
      <w:r w:rsidRPr="00F80E82">
        <w:t>For example the bits below represent a 3-bit unsigned integer containing value 7, followed by the ASCII string 'ABC' followed by the ASCII DEL character (character code 0x7F). The bits are written right-to-left:</w:t>
      </w:r>
    </w:p>
    <w:p w:rsidR="00B946CF" w:rsidRPr="00F80E82" w:rsidRDefault="00B946CF" w:rsidP="00085DC9">
      <w:pPr>
        <w:pStyle w:val="Codeblock0"/>
      </w:pPr>
      <w:r w:rsidRPr="00F80E82">
        <w:t xml:space="preserve"> 1111111 1000011 1000010 1000001 111</w:t>
      </w:r>
    </w:p>
    <w:p w:rsidR="00B946CF" w:rsidRPr="00F80E82" w:rsidRDefault="00B946CF" w:rsidP="00085DC9">
      <w:pPr>
        <w:pStyle w:val="Codeblock0"/>
      </w:pPr>
      <w:r w:rsidRPr="00F80E82">
        <w:t xml:space="preserve"> DEL     C       B       A       7</w:t>
      </w:r>
    </w:p>
    <w:p w:rsidR="00B946CF" w:rsidRPr="00F80E82" w:rsidRDefault="00B946CF" w:rsidP="00F80E82">
      <w:r w:rsidRPr="00F80E82">
        <w:t>In the above example, if we number the bits from the right, starting with position 1, the character code for 'A' occupies bits 4 to 10. If we divide the data above into bytes with vertical bars</w:t>
      </w:r>
      <w:ins w:id="31" w:author="Mike Beckerle" w:date="2014-06-25T12:12:00Z">
        <w:r w:rsidR="00277E84">
          <w:t xml:space="preserve"> </w:t>
        </w:r>
      </w:ins>
      <w:del w:id="32" w:author="Mike Beckerle" w:date="2014-06-25T12:12:00Z">
        <w:r w:rsidRPr="00F80E82" w:rsidDel="00277E84">
          <w:delText xml:space="preserve">, and using little-endian byte order, </w:delText>
        </w:r>
      </w:del>
      <w:r w:rsidRPr="00F80E82">
        <w:t>we must start on the right to get:</w:t>
      </w:r>
    </w:p>
    <w:p w:rsidR="00B946CF" w:rsidRPr="00F80E82" w:rsidRDefault="00B946CF" w:rsidP="00085DC9">
      <w:pPr>
        <w:pStyle w:val="Codeblock0"/>
      </w:pPr>
      <w:r w:rsidRPr="00F80E82">
        <w:t xml:space="preserve"> char:      DEL       C       B       </w:t>
      </w:r>
      <w:r w:rsidR="00085DC9">
        <w:t xml:space="preserve">  </w:t>
      </w:r>
      <w:r w:rsidRPr="00F80E82">
        <w:t xml:space="preserve">A     </w:t>
      </w:r>
    </w:p>
    <w:p w:rsidR="00B946CF" w:rsidRPr="00F80E82" w:rsidRDefault="00B946CF" w:rsidP="00085DC9">
      <w:pPr>
        <w:pStyle w:val="Codeblock0"/>
      </w:pPr>
      <w:r w:rsidRPr="00F80E82">
        <w:t xml:space="preserve"> bits:     01111111 | 1000011 1 |000010 10 | 00001 111</w:t>
      </w:r>
    </w:p>
    <w:p w:rsidR="00B946CF" w:rsidRPr="00F80E82" w:rsidRDefault="00B946CF" w:rsidP="00085DC9">
      <w:pPr>
        <w:pStyle w:val="Codeblock0"/>
      </w:pPr>
      <w:r w:rsidRPr="00F80E82">
        <w:t xml:space="preserve"> byte:     7F         87         1C          0F</w:t>
      </w:r>
    </w:p>
    <w:p w:rsidR="00B946CF" w:rsidRPr="00F80E82" w:rsidRDefault="00B946CF" w:rsidP="00085DC9">
      <w:pPr>
        <w:pStyle w:val="Codeblock0"/>
      </w:pPr>
      <w:r w:rsidRPr="00F80E82">
        <w:t xml:space="preserve"> byte pos: 4          3          2           1</w:t>
      </w:r>
    </w:p>
    <w:p w:rsidR="00B946CF" w:rsidRPr="00F80E82" w:rsidRDefault="00B946CF" w:rsidP="00F80E82"/>
    <w:p w:rsidR="00B946CF" w:rsidRPr="00F80E82" w:rsidRDefault="00B946CF" w:rsidP="00085DC9">
      <w:pPr>
        <w:pStyle w:val="Heading1"/>
      </w:pPr>
      <w:bookmarkStart w:id="33" w:name="_Toc391372304"/>
      <w:bookmarkStart w:id="34" w:name="_Toc391384410"/>
      <w:r w:rsidRPr="00F80E82">
        <w:lastRenderedPageBreak/>
        <w:t>The byteOrder 'littleEndianAtomic16Bit'</w:t>
      </w:r>
      <w:bookmarkEnd w:id="33"/>
      <w:bookmarkEnd w:id="34"/>
    </w:p>
    <w:p w:rsidR="00B946CF" w:rsidRPr="00F80E82" w:rsidRDefault="00B946CF" w:rsidP="00F80E82">
      <w:r w:rsidRPr="00F80E82">
        <w:t xml:space="preserve">In formats related to MIL-STD-2045 some (but not all) integers are stored in a mixed byte order. This byte order is called </w:t>
      </w:r>
      <w:r w:rsidR="00725870">
        <w:t>"</w:t>
      </w:r>
      <w:r w:rsidRPr="00F80E82">
        <w:t>little endian with atomic size 16-bit</w:t>
      </w:r>
      <w:r w:rsidR="00725870">
        <w:t>" in Wikipedia</w:t>
      </w:r>
      <w:r w:rsidRPr="00085DC9">
        <w:rPr>
          <w:rStyle w:val="FootnoteReference"/>
        </w:rPr>
        <w:footnoteReference w:id="2"/>
      </w:r>
      <w:r w:rsidRPr="00F80E82">
        <w:t>.  In this format the integer always has a multiple of 16-bits as its length. The data is stored littleEndian, but the units are 16-bit words, not individual bytes. Each 16-bit word is stored as a pair of bytes; however, this pair is stored big-endian.</w:t>
      </w:r>
    </w:p>
    <w:p w:rsidR="00B946CF" w:rsidRPr="00F80E82" w:rsidRDefault="00B946CF" w:rsidP="00F80E82">
      <w:r w:rsidRPr="00F80E82">
        <w:t>For example, consider the integer 0x1A2B3C4D. In each byte order this is stored as the given byte sequence:</w:t>
      </w:r>
    </w:p>
    <w:p w:rsidR="00B946CF" w:rsidRPr="00F80E82" w:rsidRDefault="00B946CF" w:rsidP="00085DC9">
      <w:pPr>
        <w:numPr>
          <w:ilvl w:val="0"/>
          <w:numId w:val="155"/>
        </w:numPr>
      </w:pPr>
      <w:r w:rsidRPr="00F80E82">
        <w:t>bigEndian: 1A, 2B, 3C, 4D</w:t>
      </w:r>
    </w:p>
    <w:p w:rsidR="00B946CF" w:rsidRPr="00F80E82" w:rsidRDefault="00B946CF" w:rsidP="00085DC9">
      <w:pPr>
        <w:numPr>
          <w:ilvl w:val="0"/>
          <w:numId w:val="155"/>
        </w:numPr>
      </w:pPr>
      <w:r w:rsidRPr="00F80E82">
        <w:t>littleEndian: 4D, 3C, 2B, 1A</w:t>
      </w:r>
    </w:p>
    <w:p w:rsidR="00B946CF" w:rsidRDefault="00B946CF" w:rsidP="00085DC9">
      <w:pPr>
        <w:numPr>
          <w:ilvl w:val="0"/>
          <w:numId w:val="155"/>
        </w:numPr>
      </w:pPr>
      <w:r w:rsidRPr="00F80E82">
        <w:t>littleEndianAtomic16Bit: 3C, 4D, 1A, 2B</w:t>
      </w:r>
    </w:p>
    <w:p w:rsidR="00725870" w:rsidRDefault="00725870" w:rsidP="00725870">
      <w:r>
        <w:t>This new enum for dfdl</w:t>
      </w:r>
      <w:proofErr w:type="gramStart"/>
      <w:r>
        <w:t>:byteOrder</w:t>
      </w:r>
      <w:proofErr w:type="gramEnd"/>
      <w:r>
        <w:t xml:space="preserve"> would only be usable for types xs:int, xs:long, xs:unsignedInt, xs:unsignedLong, xs:integer, xs:nonNegativeInteger, and xs:decimal. Furthermore this new byte order would only be allowed when dfdl</w:t>
      </w:r>
      <w:proofErr w:type="gramStart"/>
      <w:r>
        <w:t>:binaryNumberRep</w:t>
      </w:r>
      <w:proofErr w:type="gramEnd"/>
      <w:r>
        <w:t xml:space="preserve"> is 'binary'. </w:t>
      </w:r>
    </w:p>
    <w:p w:rsidR="00725870" w:rsidRPr="00F80E82" w:rsidRDefault="00725870" w:rsidP="00725870">
      <w:r>
        <w:t>As with the other enum values for dfdl</w:t>
      </w:r>
      <w:proofErr w:type="gramStart"/>
      <w:r>
        <w:t>:byteOrder</w:t>
      </w:r>
      <w:proofErr w:type="gramEnd"/>
      <w:r>
        <w:t xml:space="preserve">, it is necessary to determine the byte order at parse time, or via external variable bindings. </w:t>
      </w:r>
    </w:p>
    <w:p w:rsidR="00B946CF" w:rsidRPr="00F80E82" w:rsidRDefault="00B946CF" w:rsidP="00085DC9">
      <w:pPr>
        <w:pStyle w:val="Heading1"/>
      </w:pPr>
      <w:bookmarkStart w:id="35" w:name="_Toc391372305"/>
      <w:bookmarkStart w:id="36" w:name="_Toc391384411"/>
      <w:r w:rsidRPr="00F80E82">
        <w:lastRenderedPageBreak/>
        <w:t>Additional Recommendations</w:t>
      </w:r>
      <w:bookmarkEnd w:id="35"/>
      <w:bookmarkEnd w:id="36"/>
    </w:p>
    <w:p w:rsidR="00B946CF" w:rsidRPr="00F80E82" w:rsidRDefault="00B946CF" w:rsidP="00F80E82">
      <w:r w:rsidRPr="00F80E82">
        <w:t xml:space="preserve">There </w:t>
      </w:r>
      <w:proofErr w:type="gramStart"/>
      <w:r w:rsidRPr="00F80E82">
        <w:t>are</w:t>
      </w:r>
      <w:proofErr w:type="gramEnd"/>
      <w:r w:rsidRPr="00F80E82">
        <w:t xml:space="preserve"> a number of areas where modeling MIL-STD-2045 data is difficult, but not impossible using DFDL. These topics include:</w:t>
      </w:r>
    </w:p>
    <w:p w:rsidR="00C937F0" w:rsidRPr="00F80E82" w:rsidRDefault="00C937F0" w:rsidP="00C937F0">
      <w:pPr>
        <w:numPr>
          <w:ilvl w:val="0"/>
          <w:numId w:val="156"/>
        </w:numPr>
      </w:pPr>
      <w:r w:rsidRPr="00F80E82">
        <w:t>Presence indicators</w:t>
      </w:r>
    </w:p>
    <w:p w:rsidR="00B946CF" w:rsidRPr="00F80E82" w:rsidRDefault="00B946CF" w:rsidP="00085DC9">
      <w:pPr>
        <w:numPr>
          <w:ilvl w:val="0"/>
          <w:numId w:val="156"/>
        </w:numPr>
      </w:pPr>
      <w:r w:rsidRPr="00F80E82">
        <w:t>Repeat indicators</w:t>
      </w:r>
    </w:p>
    <w:p w:rsidR="00B946CF" w:rsidRPr="00F80E82" w:rsidRDefault="00B946CF" w:rsidP="00085DC9">
      <w:pPr>
        <w:numPr>
          <w:ilvl w:val="0"/>
          <w:numId w:val="156"/>
        </w:numPr>
      </w:pPr>
      <w:r w:rsidRPr="00F80E82">
        <w:t>Strings</w:t>
      </w:r>
    </w:p>
    <w:p w:rsidR="00B946CF" w:rsidRPr="00F80E82" w:rsidRDefault="00B946CF" w:rsidP="00085DC9">
      <w:pPr>
        <w:numPr>
          <w:ilvl w:val="0"/>
          <w:numId w:val="156"/>
        </w:numPr>
      </w:pPr>
      <w:r w:rsidRPr="00F80E82">
        <w:t>Value elements</w:t>
      </w:r>
    </w:p>
    <w:p w:rsidR="00B946CF" w:rsidRPr="00F80E82" w:rsidRDefault="00B946CF" w:rsidP="00085DC9">
      <w:pPr>
        <w:pStyle w:val="Heading2"/>
      </w:pPr>
      <w:bookmarkStart w:id="37" w:name="_Toc391372306"/>
      <w:bookmarkStart w:id="38" w:name="_Toc391384412"/>
      <w:r w:rsidRPr="00F80E82">
        <w:t>Presence Indicators</w:t>
      </w:r>
      <w:bookmarkEnd w:id="37"/>
      <w:bookmarkEnd w:id="38"/>
    </w:p>
    <w:p w:rsidR="00B946CF" w:rsidRPr="00F80E82" w:rsidRDefault="00B946CF" w:rsidP="00F80E82">
      <w:r w:rsidRPr="00F80E82">
        <w:t xml:space="preserve">Individual data </w:t>
      </w:r>
      <w:proofErr w:type="gramStart"/>
      <w:r w:rsidRPr="00F80E82">
        <w:t>elements,</w:t>
      </w:r>
      <w:proofErr w:type="gramEnd"/>
      <w:r w:rsidRPr="00F80E82">
        <w:t xml:space="preserve"> and groups of data elements can be preceded by a single-bit presence indicator. If </w:t>
      </w:r>
      <w:r w:rsidR="00E61801">
        <w:t>the value of this bit is</w:t>
      </w:r>
      <w:r w:rsidRPr="00F80E82">
        <w:t>1 then the data element or group of data elements, is present.</w:t>
      </w:r>
    </w:p>
    <w:p w:rsidR="00B946CF" w:rsidRPr="00F80E82" w:rsidRDefault="00B946CF" w:rsidP="00F80E82">
      <w:r w:rsidRPr="00F80E82">
        <w:t xml:space="preserve">These presence indicators </w:t>
      </w:r>
      <w:r w:rsidR="00E61801">
        <w:t>should not appear</w:t>
      </w:r>
      <w:r w:rsidRPr="00F80E82">
        <w:t xml:space="preserve"> in the final infoset after parsing.</w:t>
      </w:r>
      <w:r w:rsidR="00E61801">
        <w:t xml:space="preserve"> The presence or absence of the associated element item indicates presence or absence of the element in the infoset.</w:t>
      </w:r>
    </w:p>
    <w:p w:rsidR="00B946CF" w:rsidRPr="00F80E82" w:rsidRDefault="00B946CF" w:rsidP="00F80E82">
      <w:r w:rsidRPr="00F80E82">
        <w:t xml:space="preserve">In the DFDL schema for MIL-STD-2045, </w:t>
      </w:r>
      <w:r w:rsidR="00E61801">
        <w:t>presence indicators</w:t>
      </w:r>
      <w:r w:rsidRPr="00F80E82">
        <w:t xml:space="preserve"> are modeled as single-bit unsigned integers, and used with dfdl</w:t>
      </w:r>
      <w:proofErr w:type="gramStart"/>
      <w:r w:rsidRPr="00F80E82">
        <w:t>:occursCountKind</w:t>
      </w:r>
      <w:proofErr w:type="gramEnd"/>
      <w:r w:rsidRPr="00F80E82">
        <w:t xml:space="preserve"> 'expression'. The integer, with value 0 or 1, gives the number of occurrences of an element.</w:t>
      </w:r>
    </w:p>
    <w:p w:rsidR="00B946CF" w:rsidRPr="00F80E82" w:rsidRDefault="00B946CF" w:rsidP="00F80E82">
      <w:r w:rsidRPr="00F80E82">
        <w:t>The resulting DFDL schema construct, including hiding the presence bit in a hidden group ends up looking like:</w:t>
      </w:r>
    </w:p>
    <w:p w:rsidR="0035394E" w:rsidRDefault="0035394E" w:rsidP="0035394E">
      <w:pPr>
        <w:pStyle w:val="Codeblock0"/>
        <w:sectPr w:rsidR="0035394E" w:rsidSect="00C937F0">
          <w:headerReference w:type="default" r:id="rId12"/>
          <w:footerReference w:type="default" r:id="rId13"/>
          <w:pgSz w:w="12240" w:h="15840"/>
          <w:pgMar w:top="1440" w:right="1800" w:bottom="1440" w:left="1800" w:header="1134" w:footer="720" w:gutter="0"/>
          <w:cols w:space="720"/>
          <w:docGrid w:linePitch="299"/>
        </w:sectPr>
      </w:pPr>
    </w:p>
    <w:p w:rsidR="00A8079E" w:rsidRDefault="00A8079E" w:rsidP="0035394E">
      <w:pPr>
        <w:pStyle w:val="Codeblock0"/>
      </w:pPr>
      <w:r>
        <w:lastRenderedPageBreak/>
        <w:t>&lt;xs:sequence&gt;</w:t>
      </w:r>
    </w:p>
    <w:p w:rsidR="00A8079E" w:rsidRDefault="00A8079E" w:rsidP="0035394E">
      <w:pPr>
        <w:pStyle w:val="Codeblock0"/>
      </w:pPr>
      <w:r>
        <w:t xml:space="preserve">  ... </w:t>
      </w:r>
    </w:p>
    <w:p w:rsidR="00A8079E" w:rsidRPr="00A8079E" w:rsidRDefault="00A8079E" w:rsidP="0035394E">
      <w:pPr>
        <w:pStyle w:val="Codeblock0"/>
        <w:rPr>
          <w:i/>
        </w:rPr>
      </w:pPr>
      <w:r w:rsidRPr="00A8079E">
        <w:rPr>
          <w:i/>
        </w:rPr>
        <w:t xml:space="preserve">  </w:t>
      </w:r>
      <w:r w:rsidRPr="00A8079E">
        <w:t>...</w:t>
      </w:r>
      <w:r w:rsidRPr="00A8079E">
        <w:rPr>
          <w:i/>
        </w:rPr>
        <w:t xml:space="preserve"> within a sequence where field 'unit_name' appears with an FPI</w:t>
      </w:r>
    </w:p>
    <w:p w:rsidR="00A8079E" w:rsidRDefault="00A8079E" w:rsidP="0035394E">
      <w:pPr>
        <w:pStyle w:val="Codeblock0"/>
      </w:pPr>
      <w:r>
        <w:t xml:space="preserve">  ...</w:t>
      </w:r>
      <w:r w:rsidR="0035394E">
        <w:t xml:space="preserve">  </w:t>
      </w:r>
    </w:p>
    <w:p w:rsidR="0035394E" w:rsidRDefault="00A8079E" w:rsidP="0035394E">
      <w:pPr>
        <w:pStyle w:val="Codeblock0"/>
      </w:pPr>
      <w:r>
        <w:t xml:space="preserve">  </w:t>
      </w:r>
      <w:r w:rsidR="0035394E">
        <w:t>&lt;xs:sequence</w:t>
      </w:r>
    </w:p>
    <w:p w:rsidR="00A8079E" w:rsidRDefault="0035394E" w:rsidP="0035394E">
      <w:pPr>
        <w:pStyle w:val="Codeblock0"/>
      </w:pPr>
      <w:r>
        <w:t xml:space="preserve">  dfdl:hiddenGroupRef="</w:t>
      </w:r>
    </w:p>
    <w:p w:rsidR="00A8079E" w:rsidRDefault="0035394E" w:rsidP="0035394E">
      <w:pPr>
        <w:pStyle w:val="Codeblock0"/>
      </w:pPr>
      <w:r>
        <w:t>vmfdfdl:gh_mil_std_2045_application_header_message_handling_group_reference_message_data_group_unit_name_32_1_2_1_FPI</w:t>
      </w:r>
    </w:p>
    <w:p w:rsidR="0035394E" w:rsidRDefault="00A8079E" w:rsidP="0035394E">
      <w:pPr>
        <w:pStyle w:val="Codeblock0"/>
      </w:pPr>
      <w:r>
        <w:t xml:space="preserve">  </w:t>
      </w:r>
      <w:r w:rsidR="0035394E">
        <w:t>"/&gt;</w:t>
      </w:r>
    </w:p>
    <w:p w:rsidR="0035394E" w:rsidRDefault="0035394E" w:rsidP="0035394E">
      <w:pPr>
        <w:pStyle w:val="Codeblock0"/>
      </w:pPr>
      <w:r>
        <w:t xml:space="preserve">  </w:t>
      </w:r>
    </w:p>
    <w:p w:rsidR="00A8079E" w:rsidRDefault="0035394E" w:rsidP="0035394E">
      <w:pPr>
        <w:pStyle w:val="Codeblock0"/>
      </w:pPr>
      <w:r>
        <w:t xml:space="preserve">  &lt;xs:element name="unit_na</w:t>
      </w:r>
      <w:r w:rsidR="00A8079E">
        <w:t>me" minOccurs="0" maxOccurs="1"</w:t>
      </w:r>
    </w:p>
    <w:p w:rsidR="00A8079E" w:rsidRDefault="00A8079E" w:rsidP="0035394E">
      <w:pPr>
        <w:pStyle w:val="Codeblock0"/>
      </w:pPr>
      <w:r>
        <w:t xml:space="preserve">    </w:t>
      </w:r>
      <w:r w:rsidR="0035394E">
        <w:t xml:space="preserve">dfdl:occursCountKind="expression" </w:t>
      </w:r>
    </w:p>
    <w:p w:rsidR="0035394E" w:rsidRDefault="00A8079E" w:rsidP="0035394E">
      <w:pPr>
        <w:pStyle w:val="Codeblock0"/>
      </w:pPr>
      <w:r>
        <w:t xml:space="preserve">    </w:t>
      </w:r>
      <w:r w:rsidR="0035394E">
        <w:t>dfdl:occursCount="{ ../vmfdfdl:unit_name_FPI }"&gt;</w:t>
      </w:r>
    </w:p>
    <w:p w:rsidR="0035394E" w:rsidRDefault="00A8079E" w:rsidP="0035394E">
      <w:pPr>
        <w:pStyle w:val="Codeblock0"/>
      </w:pPr>
      <w:r>
        <w:t xml:space="preserve">    </w:t>
      </w:r>
      <w:r w:rsidR="0035394E">
        <w:t>&lt;xs:complexType&gt;</w:t>
      </w:r>
    </w:p>
    <w:p w:rsidR="0035394E" w:rsidRDefault="00A8079E" w:rsidP="0035394E">
      <w:pPr>
        <w:pStyle w:val="Codeblock0"/>
      </w:pPr>
      <w:r>
        <w:t xml:space="preserve">     </w:t>
      </w:r>
      <w:r w:rsidR="0035394E">
        <w:t>&lt;xs:group ref="vmfi:tString64"/&gt;</w:t>
      </w:r>
    </w:p>
    <w:p w:rsidR="0035394E" w:rsidRDefault="00A8079E" w:rsidP="0035394E">
      <w:pPr>
        <w:pStyle w:val="Codeblock0"/>
      </w:pPr>
      <w:r>
        <w:t xml:space="preserve">    </w:t>
      </w:r>
      <w:r w:rsidR="0035394E">
        <w:t>&lt;/xs:complexType&gt;</w:t>
      </w:r>
    </w:p>
    <w:p w:rsidR="00B946CF" w:rsidRDefault="00A8079E" w:rsidP="0035394E">
      <w:pPr>
        <w:pStyle w:val="Codeblock0"/>
      </w:pPr>
      <w:r>
        <w:t xml:space="preserve">  </w:t>
      </w:r>
      <w:r w:rsidR="0035394E">
        <w:t>&lt;/xs:element&gt;</w:t>
      </w:r>
    </w:p>
    <w:p w:rsidR="00A8079E" w:rsidRDefault="00A8079E" w:rsidP="0035394E">
      <w:pPr>
        <w:pStyle w:val="Codeblock0"/>
      </w:pPr>
      <w:r>
        <w:t xml:space="preserve">  ...</w:t>
      </w:r>
    </w:p>
    <w:p w:rsidR="00A8079E" w:rsidRDefault="00A8079E" w:rsidP="0035394E">
      <w:pPr>
        <w:pStyle w:val="Codeblock0"/>
      </w:pPr>
      <w:r>
        <w:t xml:space="preserve">  ... </w:t>
      </w:r>
      <w:r w:rsidRPr="00A8079E">
        <w:rPr>
          <w:i/>
        </w:rPr>
        <w:t>more fields and groups with and without presence and</w:t>
      </w:r>
      <w:r>
        <w:t xml:space="preserve"> </w:t>
      </w:r>
    </w:p>
    <w:p w:rsidR="00A8079E" w:rsidRDefault="00A8079E" w:rsidP="0035394E">
      <w:pPr>
        <w:pStyle w:val="Codeblock0"/>
      </w:pPr>
      <w:r>
        <w:t xml:space="preserve">  ... </w:t>
      </w:r>
      <w:r w:rsidRPr="00A8079E">
        <w:rPr>
          <w:i/>
        </w:rPr>
        <w:t>repeat indicators</w:t>
      </w:r>
    </w:p>
    <w:p w:rsidR="00A8079E" w:rsidRDefault="00A8079E" w:rsidP="0035394E">
      <w:pPr>
        <w:pStyle w:val="Codeblock0"/>
      </w:pPr>
      <w:r>
        <w:t xml:space="preserve">  ...</w:t>
      </w:r>
    </w:p>
    <w:p w:rsidR="00A8079E" w:rsidRDefault="00A8079E" w:rsidP="0035394E">
      <w:pPr>
        <w:pStyle w:val="Codeblock0"/>
      </w:pPr>
      <w:r>
        <w:t>&lt;/xs:sequence&gt;</w:t>
      </w:r>
    </w:p>
    <w:p w:rsidR="0035394E" w:rsidRDefault="00A8079E" w:rsidP="00A8079E">
      <w:r>
        <w:t xml:space="preserve">The above </w:t>
      </w:r>
      <w:r w:rsidR="00EC244C">
        <w:t>uses this global group definition which contains the FPI field which is referenced from the dfdl</w:t>
      </w:r>
      <w:proofErr w:type="gramStart"/>
      <w:r w:rsidR="00EC244C">
        <w:t>:occursCount</w:t>
      </w:r>
      <w:proofErr w:type="gramEnd"/>
      <w:r w:rsidR="00EC244C">
        <w:t xml:space="preserve"> expression above:</w:t>
      </w:r>
    </w:p>
    <w:p w:rsidR="00EC244C" w:rsidRDefault="00EC244C" w:rsidP="0035394E">
      <w:pPr>
        <w:pStyle w:val="Codeblock0"/>
      </w:pPr>
    </w:p>
    <w:p w:rsidR="00A8079E" w:rsidRDefault="00A8079E" w:rsidP="0035394E">
      <w:pPr>
        <w:pStyle w:val="Codeblock0"/>
      </w:pPr>
      <w:r>
        <w:t>&lt;!-- hidden group definition (which must be global; hence, the huge name --&gt;</w:t>
      </w:r>
    </w:p>
    <w:p w:rsidR="00EC244C" w:rsidRDefault="00EC244C" w:rsidP="0035394E">
      <w:pPr>
        <w:pStyle w:val="Codeblock0"/>
      </w:pPr>
    </w:p>
    <w:p w:rsidR="00A8079E" w:rsidRDefault="0035394E" w:rsidP="0035394E">
      <w:pPr>
        <w:pStyle w:val="Codeblock0"/>
      </w:pPr>
      <w:r>
        <w:t xml:space="preserve">  &lt;xs:group name="</w:t>
      </w:r>
    </w:p>
    <w:p w:rsidR="00A8079E" w:rsidRDefault="0035394E" w:rsidP="0035394E">
      <w:pPr>
        <w:pStyle w:val="Codeblock0"/>
      </w:pPr>
      <w:r>
        <w:t>gh_mil_std_2045_application_header_message_handling_group_reference_message_data_group_unit_name_32_1_2_1_FPI</w:t>
      </w:r>
    </w:p>
    <w:p w:rsidR="0035394E" w:rsidRDefault="00A8079E" w:rsidP="0035394E">
      <w:pPr>
        <w:pStyle w:val="Codeblock0"/>
      </w:pPr>
      <w:r>
        <w:t xml:space="preserve">  "</w:t>
      </w:r>
      <w:r w:rsidR="0035394E">
        <w:t>&gt;</w:t>
      </w:r>
    </w:p>
    <w:p w:rsidR="0035394E" w:rsidRDefault="0035394E" w:rsidP="0035394E">
      <w:pPr>
        <w:pStyle w:val="Codeblock0"/>
      </w:pPr>
      <w:r>
        <w:t xml:space="preserve">    &lt;xs:sequence&gt;</w:t>
      </w:r>
    </w:p>
    <w:p w:rsidR="00A8079E" w:rsidRDefault="00A8079E" w:rsidP="0035394E">
      <w:pPr>
        <w:pStyle w:val="Codeblock0"/>
      </w:pPr>
    </w:p>
    <w:p w:rsidR="00A8079E" w:rsidRDefault="00A8079E" w:rsidP="0035394E">
      <w:pPr>
        <w:pStyle w:val="Codeblock0"/>
      </w:pPr>
      <w:r>
        <w:t xml:space="preserve">      &lt;!-- this FPI element name is referenced from the occursCount of the element --&gt;</w:t>
      </w:r>
    </w:p>
    <w:p w:rsidR="00A8079E" w:rsidRDefault="00A8079E" w:rsidP="0035394E">
      <w:pPr>
        <w:pStyle w:val="Codeblock0"/>
      </w:pPr>
    </w:p>
    <w:p w:rsidR="00EC244C" w:rsidRDefault="0035394E" w:rsidP="0035394E">
      <w:pPr>
        <w:pStyle w:val="Codeblock0"/>
      </w:pPr>
      <w:r>
        <w:t xml:space="preserve">      &lt;xs:element name="u</w:t>
      </w:r>
      <w:r w:rsidR="00EC244C">
        <w:t>nit_name_FPI" type="vmfi:tFPI"/&gt;</w:t>
      </w:r>
    </w:p>
    <w:p w:rsidR="00EC244C" w:rsidRDefault="00EC244C" w:rsidP="0035394E">
      <w:pPr>
        <w:pStyle w:val="Codeblock0"/>
      </w:pPr>
    </w:p>
    <w:p w:rsidR="00EC244C" w:rsidRDefault="00EC244C" w:rsidP="0035394E">
      <w:pPr>
        <w:pStyle w:val="Codeblock0"/>
      </w:pPr>
      <w:r>
        <w:t xml:space="preserve">      &lt;!-- output value calc details omitted --&gt;</w:t>
      </w:r>
    </w:p>
    <w:p w:rsidR="00EC244C" w:rsidRDefault="00EC244C" w:rsidP="0035394E">
      <w:pPr>
        <w:pStyle w:val="Codeblock0"/>
      </w:pPr>
    </w:p>
    <w:p w:rsidR="0035394E" w:rsidRDefault="0035394E" w:rsidP="0035394E">
      <w:pPr>
        <w:pStyle w:val="Codeblock0"/>
      </w:pPr>
      <w:r>
        <w:t xml:space="preserve">    &lt;/xs:sequence&gt;</w:t>
      </w:r>
    </w:p>
    <w:p w:rsidR="00A8079E" w:rsidRDefault="0035394E" w:rsidP="00EC244C">
      <w:pPr>
        <w:pStyle w:val="Codeblock0"/>
      </w:pPr>
      <w:r>
        <w:t xml:space="preserve">  &lt;/xs:group&gt;</w:t>
      </w:r>
    </w:p>
    <w:p w:rsidR="0035394E" w:rsidRDefault="0035394E" w:rsidP="005F7530">
      <w:pPr>
        <w:pStyle w:val="Heading2"/>
        <w:sectPr w:rsidR="0035394E" w:rsidSect="0035394E">
          <w:pgSz w:w="15840" w:h="12240" w:orient="landscape"/>
          <w:pgMar w:top="1800" w:right="1440" w:bottom="1800" w:left="1440" w:header="1138" w:footer="720" w:gutter="0"/>
          <w:cols w:space="720"/>
          <w:docGrid w:linePitch="299"/>
        </w:sectPr>
      </w:pPr>
    </w:p>
    <w:p w:rsidR="00EC244C" w:rsidRDefault="00EC244C" w:rsidP="00EC244C">
      <w:r>
        <w:lastRenderedPageBreak/>
        <w:t>In the above, notice the huge long names that are used to insure global uniqueness of the group definitions. These groups are necessary if the FPI field is to be hidden from the infoset.</w:t>
      </w:r>
    </w:p>
    <w:p w:rsidR="00EC244C" w:rsidRDefault="00EC244C" w:rsidP="005F7530">
      <w:pPr>
        <w:pStyle w:val="Heading2"/>
      </w:pPr>
      <w:bookmarkStart w:id="39" w:name="_Toc391384413"/>
      <w:r>
        <w:t>Recommended Feature: dfdl</w:t>
      </w:r>
      <w:proofErr w:type="gramStart"/>
      <w:r>
        <w:t>:occursCountKind</w:t>
      </w:r>
      <w:proofErr w:type="gramEnd"/>
      <w:r>
        <w:t>='prefixed'</w:t>
      </w:r>
      <w:bookmarkEnd w:id="39"/>
    </w:p>
    <w:p w:rsidR="00C937F0" w:rsidRPr="00C937F0" w:rsidRDefault="00EC244C" w:rsidP="00C937F0">
      <w:pPr>
        <w:pStyle w:val="nobreak"/>
      </w:pPr>
      <w:r>
        <w:t>Much like dfdl</w:t>
      </w:r>
      <w:proofErr w:type="gramStart"/>
      <w:r>
        <w:t>:lengthKind</w:t>
      </w:r>
      <w:proofErr w:type="gramEnd"/>
      <w:r>
        <w:t xml:space="preserve"> prefixed, a dfdl:occursCountKind of 'prefixed' would allow the optional elements in MIL-STD-2045 and related binary format schemas to be greatly simplified.</w:t>
      </w:r>
    </w:p>
    <w:p w:rsidR="00C937F0" w:rsidRDefault="00C937F0" w:rsidP="005F7530">
      <w:pPr>
        <w:pStyle w:val="Heading2"/>
      </w:pPr>
      <w:bookmarkStart w:id="40" w:name="_Toc391384414"/>
      <w:r>
        <w:t>Repeat Indicators</w:t>
      </w:r>
      <w:bookmarkEnd w:id="40"/>
    </w:p>
    <w:p w:rsidR="00C937F0" w:rsidRDefault="00C937F0" w:rsidP="00C937F0">
      <w:pPr>
        <w:pStyle w:val="nobreak"/>
      </w:pPr>
      <w:r>
        <w:t>Individual fields and groups of fields can repeat. Repeating fields or groups always appear once. (If zero repeats are possible, a field or group presence indicator must be used.)</w:t>
      </w:r>
    </w:p>
    <w:p w:rsidR="00C937F0" w:rsidRDefault="00C937F0" w:rsidP="00C937F0">
      <w:r>
        <w:t xml:space="preserve">The appearance </w:t>
      </w:r>
      <w:proofErr w:type="gramStart"/>
      <w:r>
        <w:t>of a second and subsequent fields</w:t>
      </w:r>
      <w:proofErr w:type="gramEnd"/>
      <w:r>
        <w:t xml:space="preserve"> is expressed by way of a field repeat indicator (FPI) or group repeat indicator (GPI). Both are single bits. When the repeat indicator is 1, the field or group will have an additional occurrance. When the repeat indicator is 0, then the occurrance is the last one. </w:t>
      </w:r>
    </w:p>
    <w:p w:rsidR="00760DDE" w:rsidRDefault="00760DDE" w:rsidP="00C937F0">
      <w:r>
        <w:t>Implementation of this behavior in DFDL is possible using discriminators and dfdl</w:t>
      </w:r>
      <w:proofErr w:type="gramStart"/>
      <w:r>
        <w:t>:occursCountKind</w:t>
      </w:r>
      <w:proofErr w:type="gramEnd"/>
      <w:r>
        <w:t xml:space="preserve"> 'implicit' or 'parsed'. </w:t>
      </w:r>
    </w:p>
    <w:p w:rsidR="00930FA1" w:rsidRDefault="00930FA1" w:rsidP="00930FA1">
      <w:pPr>
        <w:pStyle w:val="Codeblock0"/>
        <w:sectPr w:rsidR="00930FA1" w:rsidSect="00C937F0">
          <w:pgSz w:w="12240" w:h="15840"/>
          <w:pgMar w:top="1440" w:right="1800" w:bottom="1440" w:left="1800" w:header="1134" w:footer="720" w:gutter="0"/>
          <w:cols w:space="720"/>
          <w:docGrid w:linePitch="299"/>
        </w:sectPr>
      </w:pPr>
    </w:p>
    <w:p w:rsidR="00930FA1" w:rsidRDefault="00930FA1" w:rsidP="00930FA1">
      <w:pPr>
        <w:pStyle w:val="Codeblock0"/>
      </w:pPr>
      <w:r>
        <w:lastRenderedPageBreak/>
        <w:t xml:space="preserve">  ... </w:t>
      </w:r>
    </w:p>
    <w:p w:rsidR="00930FA1" w:rsidRPr="00A8079E" w:rsidRDefault="00930FA1" w:rsidP="00930FA1">
      <w:pPr>
        <w:pStyle w:val="Codeblock0"/>
        <w:rPr>
          <w:i/>
        </w:rPr>
      </w:pPr>
      <w:r w:rsidRPr="00A8079E">
        <w:rPr>
          <w:i/>
        </w:rPr>
        <w:t xml:space="preserve">  </w:t>
      </w:r>
      <w:r w:rsidRPr="00A8079E">
        <w:t>...</w:t>
      </w:r>
      <w:r w:rsidRPr="00A8079E">
        <w:rPr>
          <w:i/>
        </w:rPr>
        <w:t xml:space="preserve"> within a sequence where field </w:t>
      </w:r>
      <w:r>
        <w:rPr>
          <w:i/>
        </w:rPr>
        <w:t>'control_release_marking'</w:t>
      </w:r>
      <w:r w:rsidRPr="00A8079E">
        <w:rPr>
          <w:i/>
        </w:rPr>
        <w:t xml:space="preserve"> appears with an FPI</w:t>
      </w:r>
      <w:r>
        <w:rPr>
          <w:i/>
        </w:rPr>
        <w:t xml:space="preserve"> and FRI</w:t>
      </w:r>
    </w:p>
    <w:p w:rsidR="00930FA1" w:rsidRDefault="00930FA1" w:rsidP="00930FA1">
      <w:pPr>
        <w:pStyle w:val="Codeblock0"/>
      </w:pPr>
      <w:r>
        <w:t xml:space="preserve">  ...  </w:t>
      </w:r>
    </w:p>
    <w:p w:rsidR="00930FA1" w:rsidRDefault="00930FA1" w:rsidP="00930FA1">
      <w:pPr>
        <w:pStyle w:val="Codeblock0"/>
      </w:pPr>
      <w:r>
        <w:t xml:space="preserve">  &lt;xs:sequence </w:t>
      </w:r>
    </w:p>
    <w:p w:rsidR="00930FA1" w:rsidRDefault="00930FA1" w:rsidP="00930FA1">
      <w:pPr>
        <w:pStyle w:val="Codeblock0"/>
      </w:pPr>
      <w:r>
        <w:t xml:space="preserve">    dfdl:hiddenGroupRef="</w:t>
      </w:r>
    </w:p>
    <w:p w:rsidR="00930FA1" w:rsidRDefault="00930FA1" w:rsidP="00930FA1">
      <w:pPr>
        <w:pStyle w:val="Codeblock0"/>
      </w:pPr>
      <w:r>
        <w:t>vmfdfdl:gh_mil_std_2045_application_header_message_handling_group_control_release_marking_19_1_1_FPI</w:t>
      </w:r>
    </w:p>
    <w:p w:rsidR="00930FA1" w:rsidRDefault="00930FA1" w:rsidP="00930FA1">
      <w:pPr>
        <w:pStyle w:val="Codeblock0"/>
      </w:pPr>
      <w:r>
        <w:t xml:space="preserve">    "/&gt;</w:t>
      </w:r>
    </w:p>
    <w:p w:rsidR="00504093" w:rsidRDefault="00504093" w:rsidP="00930FA1">
      <w:pPr>
        <w:pStyle w:val="Codeblock0"/>
      </w:pPr>
    </w:p>
    <w:p w:rsidR="00930FA1" w:rsidRDefault="00930FA1" w:rsidP="00930FA1">
      <w:pPr>
        <w:pStyle w:val="Codeblock0"/>
      </w:pPr>
      <w:r>
        <w:t xml:space="preserve">  &lt;xs:element name="control_release_marking" minOccurs="0" maxOccurs="unbounded" </w:t>
      </w:r>
    </w:p>
    <w:p w:rsidR="00930FA1" w:rsidRDefault="00930FA1" w:rsidP="00930FA1">
      <w:pPr>
        <w:pStyle w:val="Codeblock0"/>
      </w:pPr>
      <w:r>
        <w:t xml:space="preserve">    dfdl:lengthKind="implicit" dfdl:occursCountKind="implicit"&gt;</w:t>
      </w:r>
    </w:p>
    <w:p w:rsidR="00930FA1" w:rsidRDefault="00930FA1" w:rsidP="00930FA1">
      <w:pPr>
        <w:pStyle w:val="Codeblock0"/>
      </w:pPr>
      <w:r>
        <w:t xml:space="preserve">    &lt;xs:complexType&gt;</w:t>
      </w:r>
    </w:p>
    <w:p w:rsidR="00930FA1" w:rsidRDefault="00930FA1" w:rsidP="00930FA1">
      <w:pPr>
        <w:pStyle w:val="Codeblock0"/>
      </w:pPr>
      <w:r>
        <w:t xml:space="preserve">      &lt;xs:sequence&gt;</w:t>
      </w:r>
    </w:p>
    <w:p w:rsidR="00930FA1" w:rsidRDefault="00930FA1" w:rsidP="00930FA1">
      <w:pPr>
        <w:pStyle w:val="Codeblock0"/>
      </w:pPr>
      <w:r>
        <w:t xml:space="preserve">        &lt;xs:sequence&gt;</w:t>
      </w:r>
    </w:p>
    <w:p w:rsidR="00930FA1" w:rsidRDefault="00930FA1" w:rsidP="00930FA1">
      <w:pPr>
        <w:pStyle w:val="Codeblock0"/>
      </w:pPr>
      <w:r>
        <w:t xml:space="preserve">          &lt;xs:annotation&gt;</w:t>
      </w:r>
    </w:p>
    <w:p w:rsidR="00930FA1" w:rsidRDefault="00930FA1" w:rsidP="00930FA1">
      <w:pPr>
        <w:pStyle w:val="Codeblock0"/>
      </w:pPr>
      <w:r>
        <w:t xml:space="preserve">            &lt;xs:appinfo source="http://www.ogf.org/dfdl/"&gt;</w:t>
      </w:r>
    </w:p>
    <w:p w:rsidR="00930FA1" w:rsidRDefault="00930FA1" w:rsidP="00930FA1">
      <w:pPr>
        <w:pStyle w:val="Codeblock0"/>
      </w:pPr>
      <w:r>
        <w:t xml:space="preserve">              &lt;dfdl:discriminator&gt;</w:t>
      </w:r>
    </w:p>
    <w:p w:rsidR="00930FA1" w:rsidRDefault="00930FA1" w:rsidP="00930FA1">
      <w:pPr>
        <w:pStyle w:val="Codeblock0"/>
      </w:pPr>
      <w:r>
        <w:t xml:space="preserve">                { </w:t>
      </w:r>
    </w:p>
    <w:p w:rsidR="00930FA1" w:rsidRDefault="00930FA1" w:rsidP="00930FA1">
      <w:pPr>
        <w:pStyle w:val="Codeblock0"/>
      </w:pPr>
      <w:r>
        <w:t xml:space="preserve">                    if (dfdl:occursIndex() = 1) </w:t>
      </w:r>
    </w:p>
    <w:p w:rsidR="00930FA1" w:rsidRDefault="00930FA1" w:rsidP="00930FA1">
      <w:pPr>
        <w:pStyle w:val="Codeblock0"/>
      </w:pPr>
      <w:r>
        <w:t xml:space="preserve">                    then </w:t>
      </w:r>
    </w:p>
    <w:p w:rsidR="00930FA1" w:rsidRDefault="00930FA1" w:rsidP="00930FA1">
      <w:pPr>
        <w:pStyle w:val="Codeblock0"/>
      </w:pPr>
      <w:r>
        <w:t xml:space="preserve">                      ../vmfdfdl:control_release_marking_FPI= 1 </w:t>
      </w:r>
    </w:p>
    <w:p w:rsidR="00930FA1" w:rsidRDefault="00930FA1" w:rsidP="00930FA1">
      <w:pPr>
        <w:pStyle w:val="Codeblock0"/>
      </w:pPr>
      <w:r>
        <w:t xml:space="preserve">                    else </w:t>
      </w:r>
    </w:p>
    <w:p w:rsidR="00930FA1" w:rsidRDefault="00930FA1" w:rsidP="00930FA1">
      <w:pPr>
        <w:pStyle w:val="Codeblock0"/>
      </w:pPr>
      <w:r>
        <w:t xml:space="preserve">                      ../vmfdfdl:control_release_marking[dfdl:occursIndex()-1]/vmfdfdl:control_release_marking_FRI = 1</w:t>
      </w:r>
    </w:p>
    <w:p w:rsidR="00930FA1" w:rsidRDefault="00930FA1" w:rsidP="00930FA1">
      <w:pPr>
        <w:pStyle w:val="Codeblock0"/>
      </w:pPr>
      <w:r>
        <w:t xml:space="preserve">                }</w:t>
      </w:r>
    </w:p>
    <w:p w:rsidR="00930FA1" w:rsidRDefault="00930FA1" w:rsidP="00930FA1">
      <w:pPr>
        <w:pStyle w:val="Codeblock0"/>
      </w:pPr>
      <w:r>
        <w:t xml:space="preserve">              &lt;/dfdl:discriminator&gt;</w:t>
      </w:r>
    </w:p>
    <w:p w:rsidR="00930FA1" w:rsidRDefault="00930FA1" w:rsidP="00930FA1">
      <w:pPr>
        <w:pStyle w:val="Codeblock0"/>
      </w:pPr>
      <w:r>
        <w:t xml:space="preserve">            &lt;/xs:appinfo&gt;</w:t>
      </w:r>
    </w:p>
    <w:p w:rsidR="00930FA1" w:rsidRDefault="00930FA1" w:rsidP="00930FA1">
      <w:pPr>
        <w:pStyle w:val="Codeblock0"/>
      </w:pPr>
      <w:r>
        <w:t xml:space="preserve">          &lt;/xs:annotation&gt;</w:t>
      </w:r>
    </w:p>
    <w:p w:rsidR="00930FA1" w:rsidRDefault="00930FA1" w:rsidP="00930FA1">
      <w:pPr>
        <w:pStyle w:val="Codeblock0"/>
      </w:pPr>
      <w:r>
        <w:t xml:space="preserve">        &lt;/xs:sequence&gt;</w:t>
      </w:r>
    </w:p>
    <w:p w:rsidR="00930FA1" w:rsidRDefault="00930FA1" w:rsidP="00930FA1">
      <w:pPr>
        <w:pStyle w:val="Codeblock0"/>
      </w:pPr>
      <w:r>
        <w:t xml:space="preserve">      </w:t>
      </w:r>
      <w:r w:rsidR="00504093">
        <w:t xml:space="preserve">  </w:t>
      </w:r>
      <w:r>
        <w:t xml:space="preserve">&lt;xs:sequence  </w:t>
      </w:r>
    </w:p>
    <w:p w:rsidR="00930FA1" w:rsidRDefault="00930FA1" w:rsidP="00930FA1">
      <w:pPr>
        <w:pStyle w:val="Codeblock0"/>
      </w:pPr>
      <w:r>
        <w:t xml:space="preserve">   </w:t>
      </w:r>
      <w:r w:rsidR="00504093">
        <w:t xml:space="preserve">  </w:t>
      </w:r>
      <w:r>
        <w:t xml:space="preserve">     dfdl:hiddenGroupRef="</w:t>
      </w:r>
    </w:p>
    <w:p w:rsidR="00930FA1" w:rsidRDefault="00930FA1" w:rsidP="00930FA1">
      <w:pPr>
        <w:pStyle w:val="Codeblock0"/>
      </w:pPr>
      <w:r>
        <w:t>vmfdfdl:gh_mil_std_2045_application_header_message_handling_group_control_release_marking_19_1_1_FRI</w:t>
      </w:r>
    </w:p>
    <w:p w:rsidR="00930FA1" w:rsidRDefault="00930FA1" w:rsidP="00930FA1">
      <w:pPr>
        <w:pStyle w:val="Codeblock0"/>
      </w:pPr>
      <w:r>
        <w:t xml:space="preserve"> </w:t>
      </w:r>
      <w:r w:rsidR="00504093">
        <w:t xml:space="preserve">  </w:t>
      </w:r>
      <w:r>
        <w:t xml:space="preserve">      "/&gt;</w:t>
      </w:r>
    </w:p>
    <w:p w:rsidR="00930FA1" w:rsidRDefault="00930FA1" w:rsidP="00930FA1">
      <w:pPr>
        <w:pStyle w:val="Codeblock0"/>
      </w:pPr>
      <w:r>
        <w:t xml:space="preserve"> </w:t>
      </w:r>
      <w:r w:rsidR="00504093">
        <w:t xml:space="preserve">  </w:t>
      </w:r>
      <w:r>
        <w:t xml:space="preserve">     &lt;xs:element name="value" type="vmfdfdl:tIntField" dfdl:length="9"/&gt;</w:t>
      </w:r>
    </w:p>
    <w:p w:rsidR="00930FA1" w:rsidRDefault="00504093" w:rsidP="00930FA1">
      <w:pPr>
        <w:pStyle w:val="Codeblock0"/>
      </w:pPr>
      <w:r>
        <w:t xml:space="preserve">      </w:t>
      </w:r>
      <w:r w:rsidR="00930FA1">
        <w:t>&lt;/xs:sequence&gt;</w:t>
      </w:r>
    </w:p>
    <w:p w:rsidR="00930FA1" w:rsidRDefault="00504093" w:rsidP="00930FA1">
      <w:pPr>
        <w:pStyle w:val="Codeblock0"/>
      </w:pPr>
      <w:r>
        <w:t xml:space="preserve">    </w:t>
      </w:r>
      <w:r w:rsidR="00930FA1">
        <w:t>&lt;/xs:complexType&gt;</w:t>
      </w:r>
    </w:p>
    <w:p w:rsidR="00930FA1" w:rsidRDefault="00930FA1" w:rsidP="00930FA1">
      <w:pPr>
        <w:pStyle w:val="Codeblock0"/>
      </w:pPr>
      <w:r>
        <w:t xml:space="preserve">  &lt;/xs:element&gt;  </w:t>
      </w:r>
    </w:p>
    <w:p w:rsidR="00930FA1" w:rsidRDefault="00930FA1" w:rsidP="00930FA1">
      <w:pPr>
        <w:pStyle w:val="Codeblock0"/>
      </w:pPr>
      <w:r>
        <w:t xml:space="preserve">  ...</w:t>
      </w:r>
    </w:p>
    <w:p w:rsidR="00930FA1" w:rsidRDefault="00930FA1" w:rsidP="00930FA1">
      <w:pPr>
        <w:pStyle w:val="Codeblock0"/>
      </w:pPr>
      <w:r>
        <w:t xml:space="preserve">  ... </w:t>
      </w:r>
      <w:r w:rsidRPr="00A8079E">
        <w:rPr>
          <w:i/>
        </w:rPr>
        <w:t>more fields and groups with and without presence and</w:t>
      </w:r>
      <w:r>
        <w:t xml:space="preserve"> </w:t>
      </w:r>
    </w:p>
    <w:p w:rsidR="00930FA1" w:rsidRDefault="00930FA1" w:rsidP="00930FA1">
      <w:pPr>
        <w:pStyle w:val="Codeblock0"/>
      </w:pPr>
      <w:r>
        <w:t xml:space="preserve">  ... </w:t>
      </w:r>
      <w:r w:rsidRPr="00A8079E">
        <w:rPr>
          <w:i/>
        </w:rPr>
        <w:t>repeat indicators</w:t>
      </w:r>
    </w:p>
    <w:p w:rsidR="00930FA1" w:rsidRDefault="00930FA1" w:rsidP="00930FA1">
      <w:pPr>
        <w:pStyle w:val="Codeblock0"/>
      </w:pPr>
      <w:r>
        <w:t xml:space="preserve">  ...</w:t>
      </w:r>
    </w:p>
    <w:p w:rsidR="00930FA1" w:rsidRDefault="00504093" w:rsidP="00504093">
      <w:r>
        <w:lastRenderedPageBreak/>
        <w:t>In the above, the discriminator expression is the most interesting and complex part. It tests the FRI bit of the previous instance. This is depending on the DFDL processor to forward speculate the existance of another instance of the repeating field, the discriminator then decides whether or not the additional instance actually exists.</w:t>
      </w:r>
    </w:p>
    <w:p w:rsidR="00504093" w:rsidRDefault="00504093" w:rsidP="00504093">
      <w:r>
        <w:t>The above code uses the two group definitions below which must exist in order to hide these bits from the final infoset:</w:t>
      </w:r>
    </w:p>
    <w:p w:rsidR="00930FA1" w:rsidRDefault="00930FA1" w:rsidP="00930FA1">
      <w:pPr>
        <w:pStyle w:val="Codeblock0"/>
      </w:pPr>
      <w:r>
        <w:t>&lt;xs:group name="gh_mil_std_2045_application_header_message_handling_group_control_release_marking_19_1_1_FRI"&gt;</w:t>
      </w:r>
    </w:p>
    <w:p w:rsidR="00930FA1" w:rsidRDefault="00930FA1" w:rsidP="00930FA1">
      <w:pPr>
        <w:pStyle w:val="Codeblock0"/>
      </w:pPr>
      <w:r>
        <w:t xml:space="preserve">    &lt;xs:sequence&gt;</w:t>
      </w:r>
    </w:p>
    <w:p w:rsidR="00930FA1" w:rsidRDefault="00930FA1" w:rsidP="00930FA1">
      <w:pPr>
        <w:pStyle w:val="Codeblock0"/>
      </w:pPr>
      <w:r>
        <w:t xml:space="preserve">      &lt;xs:element name="control_release_marking_FRI" type="vmfi:tFRI"/&gt;</w:t>
      </w:r>
    </w:p>
    <w:p w:rsidR="00930FA1" w:rsidRDefault="00930FA1" w:rsidP="00930FA1">
      <w:pPr>
        <w:pStyle w:val="Codeblock0"/>
      </w:pPr>
      <w:r>
        <w:t xml:space="preserve">    &lt;/xs:sequence&gt;</w:t>
      </w:r>
    </w:p>
    <w:p w:rsidR="00930FA1" w:rsidRDefault="00930FA1" w:rsidP="00930FA1">
      <w:pPr>
        <w:pStyle w:val="Codeblock0"/>
      </w:pPr>
      <w:r>
        <w:t xml:space="preserve">  &lt;/xs:group&gt;</w:t>
      </w:r>
    </w:p>
    <w:p w:rsidR="00504093" w:rsidRDefault="00504093" w:rsidP="00930FA1">
      <w:pPr>
        <w:pStyle w:val="Codeblock0"/>
      </w:pPr>
    </w:p>
    <w:p w:rsidR="00930FA1" w:rsidRDefault="00930FA1" w:rsidP="00930FA1">
      <w:pPr>
        <w:pStyle w:val="Codeblock0"/>
      </w:pPr>
      <w:r>
        <w:t xml:space="preserve">  &lt;xs:group name="gh_mil_std_2045_application_header_message_handling_group_control_release_marking_19_1_1_FPI"&gt;</w:t>
      </w:r>
    </w:p>
    <w:p w:rsidR="00930FA1" w:rsidRDefault="00930FA1" w:rsidP="00930FA1">
      <w:pPr>
        <w:pStyle w:val="Codeblock0"/>
      </w:pPr>
      <w:r>
        <w:t xml:space="preserve">    &lt;xs:sequence&gt;</w:t>
      </w:r>
    </w:p>
    <w:p w:rsidR="00930FA1" w:rsidRDefault="00930FA1" w:rsidP="00930FA1">
      <w:pPr>
        <w:pStyle w:val="Codeblock0"/>
      </w:pPr>
      <w:r>
        <w:t xml:space="preserve">      &lt;xs:element name="control_release_marking_FPI" type="vmfi:tFPI"/&gt;</w:t>
      </w:r>
    </w:p>
    <w:p w:rsidR="00930FA1" w:rsidRDefault="00930FA1" w:rsidP="00930FA1">
      <w:pPr>
        <w:pStyle w:val="Codeblock0"/>
      </w:pPr>
      <w:r>
        <w:t xml:space="preserve">    &lt;/xs:sequence&gt;</w:t>
      </w:r>
    </w:p>
    <w:p w:rsidR="00760DDE" w:rsidRDefault="00930FA1" w:rsidP="00930FA1">
      <w:pPr>
        <w:pStyle w:val="Codeblock0"/>
      </w:pPr>
      <w:r>
        <w:t xml:space="preserve">  &lt;/xs:group&gt;</w:t>
      </w:r>
    </w:p>
    <w:p w:rsidR="00930FA1" w:rsidRDefault="00930FA1" w:rsidP="00930FA1">
      <w:pPr>
        <w:sectPr w:rsidR="00930FA1" w:rsidSect="00930FA1">
          <w:pgSz w:w="15840" w:h="12240" w:orient="landscape"/>
          <w:pgMar w:top="1800" w:right="1440" w:bottom="1800" w:left="1440" w:header="1138" w:footer="720" w:gutter="0"/>
          <w:cols w:space="720"/>
          <w:docGrid w:linePitch="299"/>
        </w:sectPr>
      </w:pPr>
    </w:p>
    <w:p w:rsidR="00930FA1" w:rsidRDefault="00504093" w:rsidP="00504093">
      <w:pPr>
        <w:pStyle w:val="Heading2"/>
      </w:pPr>
      <w:bookmarkStart w:id="41" w:name="_Toc391384415"/>
      <w:r>
        <w:lastRenderedPageBreak/>
        <w:t>Recommended Feature: dfdl</w:t>
      </w:r>
      <w:proofErr w:type="gramStart"/>
      <w:r>
        <w:t>:occursCountKind</w:t>
      </w:r>
      <w:proofErr w:type="gramEnd"/>
      <w:r>
        <w:t>="</w:t>
      </w:r>
      <w:r w:rsidR="002B01F3">
        <w:t>repeatUntil</w:t>
      </w:r>
      <w:r>
        <w:t>"</w:t>
      </w:r>
      <w:bookmarkEnd w:id="41"/>
    </w:p>
    <w:p w:rsidR="00504093" w:rsidRPr="00504093" w:rsidRDefault="00504093" w:rsidP="00504093">
      <w:pPr>
        <w:pStyle w:val="nobreak"/>
      </w:pPr>
      <w:r>
        <w:t>The idiom for repetition of fields and groups in MIL-STD-2045 is so prevalent in military-standard binary formats that it should be expressable directly via a new enum for the dfdl</w:t>
      </w:r>
      <w:proofErr w:type="gramStart"/>
      <w:r>
        <w:t>:occursCountKind</w:t>
      </w:r>
      <w:proofErr w:type="gramEnd"/>
      <w:r>
        <w:t xml:space="preserve"> property. </w:t>
      </w:r>
    </w:p>
    <w:p w:rsidR="002B01F3" w:rsidRDefault="00504093" w:rsidP="00930FA1">
      <w:r>
        <w:t>This enum value would cause the dfdl</w:t>
      </w:r>
      <w:proofErr w:type="gramStart"/>
      <w:r>
        <w:t>:occurs</w:t>
      </w:r>
      <w:ins w:id="42" w:author="Mike Beckerle" w:date="2014-06-25T11:58:00Z">
        <w:r w:rsidR="00326051">
          <w:t>Count</w:t>
        </w:r>
      </w:ins>
      <w:proofErr w:type="gramEnd"/>
      <w:r>
        <w:t xml:space="preserve"> property to be interpreted as a path expression producing a boolean value relative to the current array position. If the expression value is true then an additional occurrance is expected (when parsing). </w:t>
      </w:r>
    </w:p>
    <w:p w:rsidR="002B01F3" w:rsidRPr="00C937F0" w:rsidRDefault="002B01F3" w:rsidP="00930FA1">
      <w:r>
        <w:t>The behavior of this new dfdl</w:t>
      </w:r>
      <w:proofErr w:type="gramStart"/>
      <w:r>
        <w:t>:occursCountKind</w:t>
      </w:r>
      <w:proofErr w:type="gramEnd"/>
      <w:r>
        <w:t xml:space="preserve"> property is much like the </w:t>
      </w:r>
      <w:r w:rsidRPr="002B01F3">
        <w:rPr>
          <w:i/>
        </w:rPr>
        <w:t>'do...until'</w:t>
      </w:r>
      <w:r>
        <w:t xml:space="preserve"> constructs of many programming languages. </w:t>
      </w:r>
    </w:p>
    <w:p w:rsidR="005F7530" w:rsidRDefault="005F7530" w:rsidP="005F7530">
      <w:pPr>
        <w:pStyle w:val="Heading2"/>
      </w:pPr>
      <w:bookmarkStart w:id="43" w:name="_Toc391384416"/>
      <w:r>
        <w:t>Strings with Optional Delimiters</w:t>
      </w:r>
      <w:bookmarkEnd w:id="43"/>
    </w:p>
    <w:p w:rsidR="005F7530" w:rsidRDefault="005F7530" w:rsidP="005F7530">
      <w:pPr>
        <w:pStyle w:val="nobreak"/>
      </w:pPr>
      <w:r>
        <w:t>All text strings use an optional-delimiter strategy. The strings all have a fixed maximum length, which is a multiple of the character size (7 bits). If the string consumes all of the available length, then no delimiter is required. If the string is shorter than the maximum, then a delimiter, the DEL character (code point 0x7F) is found.</w:t>
      </w:r>
    </w:p>
    <w:p w:rsidR="00750659" w:rsidRDefault="005F7530" w:rsidP="005F7530">
      <w:pPr>
        <w:pStyle w:val="nobreak"/>
      </w:pPr>
      <w:r>
        <w:t>Parsing of strings using this convention is possible using dfdl</w:t>
      </w:r>
      <w:proofErr w:type="gramStart"/>
      <w:r>
        <w:t>:lengthKind</w:t>
      </w:r>
      <w:proofErr w:type="gramEnd"/>
      <w:r>
        <w:t xml:space="preserve"> 'pattern' and a regular expression. Removing the DEL from the string data is difficult, however, because it requires</w:t>
      </w:r>
      <w:r w:rsidR="00750659">
        <w:t xml:space="preserve"> that we use a separate calculation using dfdl</w:t>
      </w:r>
      <w:proofErr w:type="gramStart"/>
      <w:r w:rsidR="00750659">
        <w:t>:inputValueCalc</w:t>
      </w:r>
      <w:proofErr w:type="gramEnd"/>
      <w:r w:rsidR="00750659">
        <w:t>. A regular expression with lookahead for the delimiter does not solve the problem, because the DEL character must be consumed by the parsing.</w:t>
      </w:r>
    </w:p>
    <w:p w:rsidR="00750659" w:rsidRDefault="00750659" w:rsidP="005F7530">
      <w:pPr>
        <w:pStyle w:val="nobreak"/>
      </w:pPr>
      <w:r>
        <w:t>A significant complexity is introduced because a string, which is normally thought of as a simple type, must have a complex type, because the representation involves a sequence of a hidden part that uses dfdl</w:t>
      </w:r>
      <w:proofErr w:type="gramStart"/>
      <w:r>
        <w:t>:lengthKind</w:t>
      </w:r>
      <w:proofErr w:type="gramEnd"/>
      <w:r>
        <w:t xml:space="preserve"> 'pattern', and a non-hidden part that uses dfdl:inputValueCalc to trim the optional DEL character from the hidden string. Hence, all strings in MIL-STD-2045 are complex </w:t>
      </w:r>
      <w:proofErr w:type="gramStart"/>
      <w:r>
        <w:t>types,</w:t>
      </w:r>
      <w:proofErr w:type="gramEnd"/>
      <w:r>
        <w:t xml:space="preserve"> the actual string value is obtained from the child element named 'value'.</w:t>
      </w:r>
    </w:p>
    <w:p w:rsidR="005F7530" w:rsidRPr="005F7530" w:rsidRDefault="00750659" w:rsidP="005F7530">
      <w:pPr>
        <w:pStyle w:val="nobreak"/>
      </w:pPr>
      <w:r>
        <w:t>The implementation of strings is shown below, this example is for strings of maximum length 64 (characters). A pair of groups like this must be created for each string length in the data.</w:t>
      </w:r>
    </w:p>
    <w:p w:rsidR="005F7530" w:rsidRPr="00F80E82" w:rsidRDefault="005F7530" w:rsidP="00F80E82">
      <w:pPr>
        <w:sectPr w:rsidR="005F7530" w:rsidRPr="00F80E82" w:rsidSect="00C937F0">
          <w:pgSz w:w="12240" w:h="15840"/>
          <w:pgMar w:top="1440" w:right="1800" w:bottom="1440" w:left="1800" w:header="1134" w:footer="720" w:gutter="0"/>
          <w:cols w:space="720"/>
          <w:docGrid w:linePitch="299"/>
        </w:sectPr>
      </w:pPr>
    </w:p>
    <w:p w:rsidR="00B946CF" w:rsidRPr="00F80E82" w:rsidRDefault="00B946CF" w:rsidP="00F80E82">
      <w:r w:rsidRPr="00F80E82">
        <w:lastRenderedPageBreak/>
        <w:t xml:space="preserve">  </w:t>
      </w:r>
    </w:p>
    <w:p w:rsidR="005F7530" w:rsidRDefault="005F7530" w:rsidP="000B2DDD">
      <w:pPr>
        <w:pStyle w:val="Codeblock0"/>
      </w:pPr>
    </w:p>
    <w:p w:rsidR="00750659" w:rsidRDefault="00750659" w:rsidP="000B2DDD">
      <w:pPr>
        <w:pStyle w:val="Codeblock0"/>
      </w:pPr>
      <w:r>
        <w:t>..&lt;!-- hidden group for strings of length 64 --&gt;</w:t>
      </w:r>
    </w:p>
    <w:p w:rsidR="00750659" w:rsidRDefault="00750659" w:rsidP="000B2DDD">
      <w:pPr>
        <w:pStyle w:val="Codeblock0"/>
      </w:pPr>
    </w:p>
    <w:p w:rsidR="000B2DDD" w:rsidRDefault="000B2DDD" w:rsidP="000B2DDD">
      <w:pPr>
        <w:pStyle w:val="Codeblock0"/>
      </w:pPr>
      <w:r>
        <w:t xml:space="preserve">  &lt;xs:group name="gh_String</w:t>
      </w:r>
      <w:r w:rsidR="00750659">
        <w:t>64</w:t>
      </w:r>
      <w:r>
        <w:t>Rep"&gt;</w:t>
      </w:r>
    </w:p>
    <w:p w:rsidR="000B2DDD" w:rsidRDefault="000B2DDD" w:rsidP="000B2DDD">
      <w:pPr>
        <w:pStyle w:val="Codeblock0"/>
      </w:pPr>
      <w:r>
        <w:t xml:space="preserve">    &lt;xs:sequence&gt;</w:t>
      </w:r>
    </w:p>
    <w:p w:rsidR="005F7530" w:rsidRDefault="000B2DDD" w:rsidP="000B2DDD">
      <w:pPr>
        <w:pStyle w:val="Codeblock0"/>
      </w:pPr>
      <w:r>
        <w:t xml:space="preserve">      &lt;xs:element name="__rep" type="xs:string" </w:t>
      </w:r>
    </w:p>
    <w:p w:rsidR="005F7530" w:rsidRDefault="005F7530" w:rsidP="000B2DDD">
      <w:pPr>
        <w:pStyle w:val="Codeblock0"/>
      </w:pPr>
      <w:r>
        <w:t xml:space="preserve">        </w:t>
      </w:r>
      <w:r w:rsidR="000B2DDD">
        <w:t xml:space="preserve">dfdl:lengthKind="pattern" </w:t>
      </w:r>
    </w:p>
    <w:p w:rsidR="005F7530" w:rsidRDefault="005F7530" w:rsidP="000B2DDD">
      <w:pPr>
        <w:pStyle w:val="Codeblock0"/>
      </w:pPr>
      <w:r>
        <w:t xml:space="preserve">        </w:t>
      </w:r>
      <w:r w:rsidR="00750659">
        <w:t>dfdl:lengthPattern="[^\x7F]{0,63</w:t>
      </w:r>
      <w:r w:rsidR="000B2DDD">
        <w:t>}\x7F</w:t>
      </w:r>
      <w:r w:rsidR="00750659">
        <w:t>|[^\x7F]{64</w:t>
      </w:r>
      <w:r w:rsidR="000B2DDD">
        <w:t xml:space="preserve">}" </w:t>
      </w:r>
    </w:p>
    <w:p w:rsidR="005F7530" w:rsidRDefault="005F7530" w:rsidP="000B2DDD">
      <w:pPr>
        <w:pStyle w:val="Codeblock0"/>
      </w:pPr>
      <w:r>
        <w:t xml:space="preserve">        </w:t>
      </w:r>
      <w:r w:rsidR="000B2DDD">
        <w:t xml:space="preserve">dfdl:outputValueCalc="{ </w:t>
      </w:r>
    </w:p>
    <w:p w:rsidR="005F7530" w:rsidRDefault="005F7530" w:rsidP="000B2DDD">
      <w:pPr>
        <w:pStyle w:val="Codeblock0"/>
      </w:pPr>
      <w:r>
        <w:t xml:space="preserve">          </w:t>
      </w:r>
      <w:r w:rsidR="000B2DDD">
        <w:t xml:space="preserve">if (fn:string-length(../vmfi:value) lt </w:t>
      </w:r>
      <w:r w:rsidR="00750659">
        <w:t>64</w:t>
      </w:r>
      <w:r w:rsidR="000B2DDD">
        <w:t xml:space="preserve">) </w:t>
      </w:r>
    </w:p>
    <w:p w:rsidR="005F7530" w:rsidRDefault="005F7530" w:rsidP="000B2DDD">
      <w:pPr>
        <w:pStyle w:val="Codeblock0"/>
      </w:pPr>
      <w:r>
        <w:t xml:space="preserve">          </w:t>
      </w:r>
      <w:r w:rsidR="000B2DDD">
        <w:t xml:space="preserve">then </w:t>
      </w:r>
    </w:p>
    <w:p w:rsidR="005F7530" w:rsidRDefault="005F7530" w:rsidP="000B2DDD">
      <w:pPr>
        <w:pStyle w:val="Codeblock0"/>
      </w:pPr>
      <w:r>
        <w:t xml:space="preserve">            </w:t>
      </w:r>
      <w:r w:rsidR="000B2DDD">
        <w:t xml:space="preserve">fn:concat(../vmfi:value, dfdl:string('%DEL;')) </w:t>
      </w:r>
    </w:p>
    <w:p w:rsidR="005F7530" w:rsidRDefault="005F7530" w:rsidP="000B2DDD">
      <w:pPr>
        <w:pStyle w:val="Codeblock0"/>
      </w:pPr>
      <w:r>
        <w:t xml:space="preserve">          </w:t>
      </w:r>
      <w:r w:rsidR="000B2DDD">
        <w:t xml:space="preserve">else </w:t>
      </w:r>
    </w:p>
    <w:p w:rsidR="005F7530" w:rsidRDefault="005F7530" w:rsidP="000B2DDD">
      <w:pPr>
        <w:pStyle w:val="Codeblock0"/>
      </w:pPr>
      <w:r>
        <w:t xml:space="preserve">            </w:t>
      </w:r>
      <w:r w:rsidR="000B2DDD">
        <w:t>fn</w:t>
      </w:r>
      <w:r>
        <w:t xml:space="preserve">:substring(../vmfi:value, 1, </w:t>
      </w:r>
      <w:r w:rsidR="00750659">
        <w:t>64</w:t>
      </w:r>
      <w:r>
        <w:t>)</w:t>
      </w:r>
    </w:p>
    <w:p w:rsidR="005F7530" w:rsidRDefault="005F7530" w:rsidP="000B2DDD">
      <w:pPr>
        <w:pStyle w:val="Codeblock0"/>
      </w:pPr>
      <w:r>
        <w:t xml:space="preserve">        </w:t>
      </w:r>
      <w:r w:rsidR="000B2DDD">
        <w:t xml:space="preserve">}" </w:t>
      </w:r>
    </w:p>
    <w:p w:rsidR="000B2DDD" w:rsidRDefault="005F7530" w:rsidP="000B2DDD">
      <w:pPr>
        <w:pStyle w:val="Codeblock0"/>
      </w:pPr>
      <w:r>
        <w:t xml:space="preserve">        </w:t>
      </w:r>
      <w:r w:rsidR="000B2DDD">
        <w:t>xmlns:vmfi="urn:vmfDFDLInternal"/&gt;</w:t>
      </w:r>
    </w:p>
    <w:p w:rsidR="000B2DDD" w:rsidRDefault="000B2DDD" w:rsidP="000B2DDD">
      <w:pPr>
        <w:pStyle w:val="Codeblock0"/>
      </w:pPr>
      <w:r>
        <w:t xml:space="preserve">    &lt;/xs:sequence&gt;</w:t>
      </w:r>
    </w:p>
    <w:p w:rsidR="000B2DDD" w:rsidRDefault="000B2DDD" w:rsidP="000B2DDD">
      <w:pPr>
        <w:pStyle w:val="Codeblock0"/>
      </w:pPr>
      <w:r>
        <w:t xml:space="preserve">  &lt;/xs:group&gt;</w:t>
      </w:r>
    </w:p>
    <w:p w:rsidR="000B2DDD" w:rsidRDefault="000B2DDD" w:rsidP="000B2DDD">
      <w:pPr>
        <w:pStyle w:val="Codeblock0"/>
      </w:pPr>
    </w:p>
    <w:p w:rsidR="005F7530" w:rsidRDefault="00750659" w:rsidP="000B2DDD">
      <w:pPr>
        <w:pStyle w:val="Codeblock0"/>
      </w:pPr>
      <w:r>
        <w:t xml:space="preserve">  &lt;!-- this group is non-hidden and used for all strings of length 64 --&gt;</w:t>
      </w:r>
    </w:p>
    <w:p w:rsidR="000B2DDD" w:rsidRDefault="00750659" w:rsidP="000B2DDD">
      <w:pPr>
        <w:pStyle w:val="Codeblock0"/>
      </w:pPr>
      <w:r>
        <w:t xml:space="preserve">  &lt;xs:group name="tString64</w:t>
      </w:r>
      <w:r w:rsidR="000B2DDD">
        <w:t>"&gt;</w:t>
      </w:r>
    </w:p>
    <w:p w:rsidR="000B2DDD" w:rsidRDefault="000B2DDD" w:rsidP="000B2DDD">
      <w:pPr>
        <w:pStyle w:val="Codeblock0"/>
      </w:pPr>
      <w:r>
        <w:t xml:space="preserve">    &lt;xs:sequence&gt;</w:t>
      </w:r>
    </w:p>
    <w:p w:rsidR="000B2DDD" w:rsidRDefault="000B2DDD" w:rsidP="000B2DDD">
      <w:pPr>
        <w:pStyle w:val="Codeblock0"/>
      </w:pPr>
      <w:r>
        <w:t xml:space="preserve">      &lt;xs:sequence dfdl</w:t>
      </w:r>
      <w:r w:rsidR="00750659">
        <w:t>:hiddenGroupRef="vmfi:gh_String64</w:t>
      </w:r>
      <w:r>
        <w:t>Rep"/&gt;</w:t>
      </w:r>
    </w:p>
    <w:p w:rsidR="00750659" w:rsidRDefault="00750659" w:rsidP="000B2DDD">
      <w:pPr>
        <w:pStyle w:val="Codeblock0"/>
      </w:pPr>
    </w:p>
    <w:p w:rsidR="00750659" w:rsidRDefault="00750659" w:rsidP="000B2DDD">
      <w:pPr>
        <w:pStyle w:val="Codeblock0"/>
      </w:pPr>
      <w:r>
        <w:t xml:space="preserve">      &lt;!-- this value element is the string value --&gt;</w:t>
      </w:r>
    </w:p>
    <w:p w:rsidR="00750659" w:rsidRDefault="00750659" w:rsidP="000B2DDD">
      <w:pPr>
        <w:pStyle w:val="Codeblock0"/>
      </w:pPr>
    </w:p>
    <w:p w:rsidR="000B2DDD" w:rsidRDefault="000B2DDD" w:rsidP="000B2DDD">
      <w:pPr>
        <w:pStyle w:val="Codeblock0"/>
      </w:pPr>
      <w:r>
        <w:t xml:space="preserve">      &lt;xs:element name="value" type="xs:string" </w:t>
      </w:r>
    </w:p>
    <w:p w:rsidR="000B2DDD" w:rsidRDefault="000B2DDD" w:rsidP="000B2DDD">
      <w:pPr>
        <w:pStyle w:val="Codeblock0"/>
      </w:pPr>
      <w:r>
        <w:t xml:space="preserve">        dfdl:inputValueCalc="{ </w:t>
      </w:r>
    </w:p>
    <w:p w:rsidR="000B2DDD" w:rsidRDefault="000B2DDD" w:rsidP="000B2DDD">
      <w:pPr>
        <w:pStyle w:val="Codeblock0"/>
      </w:pPr>
      <w:r>
        <w:t xml:space="preserve">          if ((fn:string-leng</w:t>
      </w:r>
      <w:r w:rsidR="00750659">
        <w:t>th(xs:string(../vmfi:__rep)) = 64</w:t>
      </w:r>
      <w:r>
        <w:t xml:space="preserve">) </w:t>
      </w:r>
    </w:p>
    <w:p w:rsidR="000B2DDD" w:rsidRDefault="000B2DDD" w:rsidP="000B2DDD">
      <w:pPr>
        <w:pStyle w:val="Codeblock0"/>
      </w:pPr>
      <w:r>
        <w:t xml:space="preserve">               and fn:not(fn:ends-with(../vmfi:__rep, dfdl:string('%DEL;'))))</w:t>
      </w:r>
    </w:p>
    <w:p w:rsidR="000B2DDD" w:rsidRDefault="000B2DDD" w:rsidP="000B2DDD">
      <w:pPr>
        <w:pStyle w:val="Codeblock0"/>
      </w:pPr>
      <w:r>
        <w:t xml:space="preserve">          then </w:t>
      </w:r>
    </w:p>
    <w:p w:rsidR="000B2DDD" w:rsidRDefault="000B2DDD" w:rsidP="000B2DDD">
      <w:pPr>
        <w:pStyle w:val="Codeblock0"/>
      </w:pPr>
      <w:r>
        <w:t xml:space="preserve">            xs:string(../vmfi:__rep) </w:t>
      </w:r>
    </w:p>
    <w:p w:rsidR="000B2DDD" w:rsidRDefault="000B2DDD" w:rsidP="000B2DDD">
      <w:pPr>
        <w:pStyle w:val="Codeblock0"/>
      </w:pPr>
      <w:r>
        <w:t xml:space="preserve">          else </w:t>
      </w:r>
    </w:p>
    <w:p w:rsidR="005F7530" w:rsidRDefault="000B2DDD" w:rsidP="000B2DDD">
      <w:pPr>
        <w:pStyle w:val="Codeblock0"/>
      </w:pPr>
      <w:r>
        <w:t xml:space="preserve">            fn:substring(../vmfi:__rep, 1, fn:string-length(../vmfi:__rep) - 1) </w:t>
      </w:r>
    </w:p>
    <w:p w:rsidR="005F7530" w:rsidRDefault="005F7530" w:rsidP="000B2DDD">
      <w:pPr>
        <w:pStyle w:val="Codeblock0"/>
      </w:pPr>
      <w:r>
        <w:t xml:space="preserve">        </w:t>
      </w:r>
      <w:r w:rsidR="000B2DDD">
        <w:t xml:space="preserve">}" </w:t>
      </w:r>
    </w:p>
    <w:p w:rsidR="000B2DDD" w:rsidRDefault="005F7530" w:rsidP="000B2DDD">
      <w:pPr>
        <w:pStyle w:val="Codeblock0"/>
      </w:pPr>
      <w:r>
        <w:t xml:space="preserve">        </w:t>
      </w:r>
      <w:r w:rsidR="000B2DDD">
        <w:t>xmlns:vmfi="urn:vmfDFDLInternal"/&gt;</w:t>
      </w:r>
    </w:p>
    <w:p w:rsidR="000B2DDD" w:rsidRDefault="000B2DDD" w:rsidP="000B2DDD">
      <w:pPr>
        <w:pStyle w:val="Codeblock0"/>
      </w:pPr>
      <w:r>
        <w:t xml:space="preserve">    &lt;/xs:sequence&gt;</w:t>
      </w:r>
    </w:p>
    <w:p w:rsidR="00B946CF" w:rsidRDefault="000B2DDD" w:rsidP="000B2DDD">
      <w:pPr>
        <w:pStyle w:val="Codeblock0"/>
      </w:pPr>
      <w:r>
        <w:t xml:space="preserve">  &lt;/xs:group&gt;</w:t>
      </w:r>
    </w:p>
    <w:p w:rsidR="005F7530" w:rsidRDefault="005F7530" w:rsidP="000B2DDD">
      <w:pPr>
        <w:pStyle w:val="Codeblock0"/>
      </w:pPr>
    </w:p>
    <w:p w:rsidR="005F7530" w:rsidRPr="005F7530" w:rsidRDefault="00750659" w:rsidP="00750659">
      <w:pPr>
        <w:pStyle w:val="Caption"/>
      </w:pPr>
      <w:r>
        <w:t>Strings of Length 64</w:t>
      </w:r>
      <w:r w:rsidR="005F7530">
        <w:t xml:space="preserve"> Implementation</w:t>
      </w:r>
    </w:p>
    <w:p w:rsidR="000B2DDD" w:rsidRPr="00F80E82" w:rsidRDefault="000B2DDD" w:rsidP="000B2DDD">
      <w:pPr>
        <w:sectPr w:rsidR="000B2DDD" w:rsidRPr="00F80E82">
          <w:headerReference w:type="default" r:id="rId14"/>
          <w:footerReference w:type="default" r:id="rId15"/>
          <w:pgSz w:w="15840" w:h="12240" w:orient="landscape"/>
          <w:pgMar w:top="1134" w:right="1134" w:bottom="1134" w:left="1134" w:header="0" w:footer="0" w:gutter="0"/>
          <w:cols w:space="720"/>
        </w:sectPr>
      </w:pPr>
    </w:p>
    <w:p w:rsidR="00750659" w:rsidRDefault="00750659" w:rsidP="00F80E82">
      <w:r>
        <w:lastRenderedPageBreak/>
        <w:t xml:space="preserve">Each use of a string of length </w:t>
      </w:r>
      <w:r w:rsidR="00092336">
        <w:t>64</w:t>
      </w:r>
      <w:r>
        <w:t xml:space="preserve"> has schema like the example below:</w:t>
      </w:r>
    </w:p>
    <w:p w:rsidR="00092336" w:rsidRDefault="00092336" w:rsidP="00092336">
      <w:pPr>
        <w:pStyle w:val="Codeblock0"/>
      </w:pPr>
      <w:r>
        <w:t>&lt;xs:element name="unit_name" .... &gt;</w:t>
      </w:r>
    </w:p>
    <w:p w:rsidR="00092336" w:rsidRDefault="00092336" w:rsidP="00092336">
      <w:pPr>
        <w:pStyle w:val="Codeblock0"/>
      </w:pPr>
      <w:r>
        <w:t xml:space="preserve">  &lt;xs:complexType&gt;</w:t>
      </w:r>
    </w:p>
    <w:p w:rsidR="00092336" w:rsidRDefault="00092336" w:rsidP="00092336">
      <w:pPr>
        <w:pStyle w:val="Codeblock0"/>
      </w:pPr>
      <w:r>
        <w:t xml:space="preserve">    &lt;xs:group ref="vmfi:tString64"/&gt;</w:t>
      </w:r>
    </w:p>
    <w:p w:rsidR="00092336" w:rsidRDefault="00092336" w:rsidP="00092336">
      <w:pPr>
        <w:pStyle w:val="Codeblock0"/>
      </w:pPr>
      <w:r>
        <w:t xml:space="preserve">  &lt;/xs:complexType&gt;</w:t>
      </w:r>
    </w:p>
    <w:p w:rsidR="00750659" w:rsidRDefault="00092336" w:rsidP="00092336">
      <w:pPr>
        <w:pStyle w:val="Codeblock0"/>
      </w:pPr>
      <w:r>
        <w:t>&lt;/xs:element&gt;</w:t>
      </w:r>
    </w:p>
    <w:p w:rsidR="00092336" w:rsidRDefault="00092336" w:rsidP="00F80E82">
      <w:r>
        <w:t xml:space="preserve">In the case of this example, the value of this string would be obtained by the expression </w:t>
      </w:r>
      <w:r w:rsidRPr="00092336">
        <w:rPr>
          <w:rFonts w:ascii="Courier New" w:hAnsi="Courier New" w:cs="Courier New"/>
        </w:rPr>
        <w:t>unit_name/value</w:t>
      </w:r>
      <w:r>
        <w:rPr>
          <w:rFonts w:ascii="Courier New" w:hAnsi="Courier New" w:cs="Courier New"/>
        </w:rPr>
        <w:t xml:space="preserve">. </w:t>
      </w:r>
      <w:r w:rsidRPr="00092336">
        <w:t>See</w:t>
      </w:r>
      <w:r>
        <w:t xml:space="preserve"> also the discussion of Value Elements in another section.</w:t>
      </w:r>
    </w:p>
    <w:p w:rsidR="00092336" w:rsidRDefault="00092336" w:rsidP="00092336">
      <w:pPr>
        <w:pStyle w:val="Heading2"/>
      </w:pPr>
      <w:bookmarkStart w:id="44" w:name="_Toc391384417"/>
      <w:r>
        <w:t>Recommended Feature: dfdl</w:t>
      </w:r>
      <w:proofErr w:type="gramStart"/>
      <w:r>
        <w:t>:lengthKind</w:t>
      </w:r>
      <w:proofErr w:type="gramEnd"/>
      <w:r>
        <w:t>='fixedLengthOrTerminated'</w:t>
      </w:r>
      <w:bookmarkEnd w:id="44"/>
    </w:p>
    <w:p w:rsidR="00092336" w:rsidRDefault="00092336" w:rsidP="00092336">
      <w:pPr>
        <w:pStyle w:val="nobreak"/>
      </w:pPr>
      <w:r>
        <w:t>The string idiom used in MIL-STD-2045 is prevalent enough that it should be directly supported, and the suggested name for this new length kind enum value would be 'fixedLengthOrTerminated'.</w:t>
      </w:r>
    </w:p>
    <w:p w:rsidR="00092336" w:rsidRDefault="00092336" w:rsidP="00D803F4">
      <w:pPr>
        <w:pStyle w:val="nobreak"/>
      </w:pPr>
      <w:r>
        <w:t>The dfdl</w:t>
      </w:r>
      <w:proofErr w:type="gramStart"/>
      <w:r>
        <w:t>:length</w:t>
      </w:r>
      <w:proofErr w:type="gramEnd"/>
      <w:r>
        <w:t xml:space="preserve"> property would give the maximum length of the field, but the dfdl:terminator property would specify the terminator which must be found if the string is less than the maximum length. </w:t>
      </w:r>
    </w:p>
    <w:p w:rsidR="00D803F4" w:rsidRDefault="00D803F4" w:rsidP="00D803F4">
      <w:r>
        <w:t>This would both simply the schema, and eliminate the need for a string delimited in this manner to be represented as a complex type.</w:t>
      </w:r>
    </w:p>
    <w:p w:rsidR="00D803F4" w:rsidRDefault="00D803F4" w:rsidP="00D803F4">
      <w:r>
        <w:t>An alternative to this would be some means of hiding a complex type that serves as the representation type for an element of simple type. See the appendix: Representation Types.</w:t>
      </w:r>
    </w:p>
    <w:p w:rsidR="00CA094F" w:rsidRDefault="00CA094F" w:rsidP="0042456C">
      <w:pPr>
        <w:pStyle w:val="Heading2"/>
      </w:pPr>
      <w:bookmarkStart w:id="45" w:name="_Toc391384418"/>
      <w:r>
        <w:t>Value Elements</w:t>
      </w:r>
      <w:bookmarkEnd w:id="45"/>
    </w:p>
    <w:p w:rsidR="00CA094F" w:rsidRDefault="00CA094F" w:rsidP="00CA094F">
      <w:pPr>
        <w:pStyle w:val="nobreak"/>
      </w:pPr>
      <w:r>
        <w:t>An element that might logically be a simple type may have representation complexity that requires the corresponding DFDL schema element declaration to be of complex type. This creates a situation where elements do not directly express a value, but have a child element named 'value' (by convention) which contains the value.</w:t>
      </w:r>
    </w:p>
    <w:p w:rsidR="00496104" w:rsidRDefault="00496104" w:rsidP="00496104">
      <w:r>
        <w:t>Hence, the infoset of a MIL-STD-2045 header looks like this:</w:t>
      </w:r>
    </w:p>
    <w:p w:rsidR="00496104" w:rsidRDefault="00496104" w:rsidP="00496104">
      <w:pPr>
        <w:pStyle w:val="Codeblock0"/>
      </w:pPr>
      <w:r>
        <w:t xml:space="preserve">        &lt;mil_std_2045_application_header&gt;</w:t>
      </w:r>
    </w:p>
    <w:p w:rsidR="00496104" w:rsidRDefault="00496104" w:rsidP="00496104">
      <w:pPr>
        <w:pStyle w:val="Codeblock0"/>
      </w:pPr>
      <w:r>
        <w:t xml:space="preserve">          &lt;version&gt;</w:t>
      </w:r>
    </w:p>
    <w:p w:rsidR="00496104" w:rsidRDefault="00496104" w:rsidP="00496104">
      <w:pPr>
        <w:pStyle w:val="Codeblock0"/>
      </w:pPr>
      <w:r>
        <w:t xml:space="preserve">            &lt;value&gt;3&lt;/value&gt;</w:t>
      </w:r>
    </w:p>
    <w:p w:rsidR="00496104" w:rsidRDefault="00496104" w:rsidP="00496104">
      <w:pPr>
        <w:pStyle w:val="Codeblock0"/>
      </w:pPr>
      <w:r>
        <w:t xml:space="preserve">          &lt;/version&gt;</w:t>
      </w:r>
    </w:p>
    <w:p w:rsidR="00496104" w:rsidRDefault="00496104" w:rsidP="00496104">
      <w:pPr>
        <w:pStyle w:val="Codeblock0"/>
      </w:pPr>
      <w:r>
        <w:t xml:space="preserve">          &lt;originator_address_group&gt;</w:t>
      </w:r>
    </w:p>
    <w:p w:rsidR="00496104" w:rsidRDefault="00496104" w:rsidP="00496104">
      <w:pPr>
        <w:pStyle w:val="Codeblock0"/>
      </w:pPr>
      <w:r>
        <w:t xml:space="preserve">            &lt;urn&gt;</w:t>
      </w:r>
    </w:p>
    <w:p w:rsidR="00496104" w:rsidRDefault="00496104" w:rsidP="00496104">
      <w:pPr>
        <w:pStyle w:val="Codeblock0"/>
      </w:pPr>
      <w:r>
        <w:t xml:space="preserve">              &lt;value&gt;207&lt;/value&gt;</w:t>
      </w:r>
    </w:p>
    <w:p w:rsidR="00496104" w:rsidRDefault="00496104" w:rsidP="00496104">
      <w:pPr>
        <w:pStyle w:val="Codeblock0"/>
      </w:pPr>
      <w:r>
        <w:t xml:space="preserve">            &lt;/urn&gt;</w:t>
      </w:r>
    </w:p>
    <w:p w:rsidR="00496104" w:rsidRDefault="00496104" w:rsidP="00496104">
      <w:pPr>
        <w:pStyle w:val="Codeblock0"/>
      </w:pPr>
      <w:r>
        <w:t xml:space="preserve">            &lt;unit_name&gt;</w:t>
      </w:r>
    </w:p>
    <w:p w:rsidR="00496104" w:rsidRDefault="00496104" w:rsidP="00496104">
      <w:pPr>
        <w:pStyle w:val="Codeblock0"/>
      </w:pPr>
      <w:r>
        <w:t xml:space="preserve">              &lt;value&gt;UNITA&lt;/value&gt;</w:t>
      </w:r>
    </w:p>
    <w:p w:rsidR="00496104" w:rsidRDefault="00496104" w:rsidP="00496104">
      <w:pPr>
        <w:pStyle w:val="Codeblock0"/>
      </w:pPr>
      <w:r>
        <w:t xml:space="preserve">            &lt;/unit_name&gt;</w:t>
      </w:r>
    </w:p>
    <w:p w:rsidR="00496104" w:rsidRDefault="00496104" w:rsidP="00496104">
      <w:pPr>
        <w:pStyle w:val="Codeblock0"/>
      </w:pPr>
      <w:r>
        <w:t xml:space="preserve">          &lt;/originator_address_group&gt;</w:t>
      </w:r>
    </w:p>
    <w:p w:rsidR="00496104" w:rsidRDefault="00496104" w:rsidP="00496104">
      <w:pPr>
        <w:pStyle w:val="Codeblock0"/>
      </w:pPr>
      <w:r>
        <w:t xml:space="preserve">          &lt;recipient_address_group&gt;</w:t>
      </w:r>
    </w:p>
    <w:p w:rsidR="00496104" w:rsidRDefault="00496104" w:rsidP="00496104">
      <w:pPr>
        <w:pStyle w:val="Codeblock0"/>
      </w:pPr>
      <w:r>
        <w:t xml:space="preserve">            &lt;urn&gt;</w:t>
      </w:r>
    </w:p>
    <w:p w:rsidR="00496104" w:rsidRDefault="00496104" w:rsidP="00496104">
      <w:pPr>
        <w:pStyle w:val="Codeblock0"/>
      </w:pPr>
      <w:r>
        <w:t xml:space="preserve">              &lt;value&gt;3&lt;/value&gt;</w:t>
      </w:r>
    </w:p>
    <w:p w:rsidR="00496104" w:rsidRDefault="00496104" w:rsidP="00496104">
      <w:pPr>
        <w:pStyle w:val="Codeblock0"/>
      </w:pPr>
      <w:r>
        <w:t xml:space="preserve">            &lt;/urn&gt;</w:t>
      </w:r>
    </w:p>
    <w:p w:rsidR="00496104" w:rsidRDefault="00496104" w:rsidP="00496104">
      <w:pPr>
        <w:pStyle w:val="Codeblock0"/>
      </w:pPr>
      <w:r>
        <w:t xml:space="preserve">          &lt;/recipient_address_group&gt;</w:t>
      </w:r>
    </w:p>
    <w:p w:rsidR="00496104" w:rsidRDefault="00496104" w:rsidP="00496104">
      <w:pPr>
        <w:pStyle w:val="Codeblock0"/>
      </w:pPr>
      <w:r>
        <w:t xml:space="preserve">          &lt;message_handling_group&gt;</w:t>
      </w:r>
    </w:p>
    <w:p w:rsidR="00496104" w:rsidRDefault="00496104" w:rsidP="00496104">
      <w:pPr>
        <w:pStyle w:val="Codeblock0"/>
      </w:pPr>
      <w:r>
        <w:t xml:space="preserve">            &lt;umf&gt;</w:t>
      </w:r>
    </w:p>
    <w:p w:rsidR="00496104" w:rsidRDefault="00496104" w:rsidP="00496104">
      <w:pPr>
        <w:pStyle w:val="Codeblock0"/>
      </w:pPr>
      <w:r>
        <w:t xml:space="preserve">              &lt;value&gt;2&lt;/value&gt;</w:t>
      </w:r>
    </w:p>
    <w:p w:rsidR="00496104" w:rsidRDefault="00496104" w:rsidP="00496104">
      <w:pPr>
        <w:pStyle w:val="Codeblock0"/>
      </w:pPr>
      <w:r>
        <w:t xml:space="preserve">            &lt;/umf&gt;</w:t>
      </w:r>
    </w:p>
    <w:p w:rsidR="00496104" w:rsidRDefault="00496104" w:rsidP="00496104">
      <w:pPr>
        <w:pStyle w:val="Codeblock0"/>
      </w:pPr>
      <w:r>
        <w:t xml:space="preserve">            &lt;vmf_message_identification_group&gt;</w:t>
      </w:r>
    </w:p>
    <w:p w:rsidR="00496104" w:rsidRDefault="00496104" w:rsidP="00496104">
      <w:pPr>
        <w:pStyle w:val="Codeblock0"/>
      </w:pPr>
      <w:r>
        <w:t xml:space="preserve">              &lt;fad&gt;</w:t>
      </w:r>
    </w:p>
    <w:p w:rsidR="00496104" w:rsidRDefault="00496104" w:rsidP="00496104">
      <w:pPr>
        <w:pStyle w:val="Codeblock0"/>
      </w:pPr>
      <w:r>
        <w:t xml:space="preserve">                &lt;value&gt;15&lt;/value&gt;</w:t>
      </w:r>
    </w:p>
    <w:p w:rsidR="00496104" w:rsidRDefault="00496104" w:rsidP="00496104">
      <w:pPr>
        <w:pStyle w:val="Codeblock0"/>
      </w:pPr>
      <w:r>
        <w:t xml:space="preserve">              &lt;/fad&gt;</w:t>
      </w:r>
    </w:p>
    <w:p w:rsidR="00496104" w:rsidRDefault="00496104" w:rsidP="00496104">
      <w:pPr>
        <w:pStyle w:val="Codeblock0"/>
      </w:pPr>
      <w:r>
        <w:t xml:space="preserve">              &lt;message_number&gt;</w:t>
      </w:r>
    </w:p>
    <w:p w:rsidR="00496104" w:rsidRDefault="00496104" w:rsidP="00496104">
      <w:pPr>
        <w:pStyle w:val="Codeblock0"/>
      </w:pPr>
      <w:r>
        <w:t xml:space="preserve">                &lt;value&gt;99&lt;/value&gt;</w:t>
      </w:r>
    </w:p>
    <w:p w:rsidR="00496104" w:rsidRDefault="00496104" w:rsidP="00496104">
      <w:pPr>
        <w:pStyle w:val="Codeblock0"/>
      </w:pPr>
      <w:r>
        <w:lastRenderedPageBreak/>
        <w:t xml:space="preserve">              &lt;/message_number&gt;</w:t>
      </w:r>
    </w:p>
    <w:p w:rsidR="00496104" w:rsidRDefault="00496104" w:rsidP="00496104">
      <w:pPr>
        <w:pStyle w:val="Codeblock0"/>
      </w:pPr>
      <w:r>
        <w:t xml:space="preserve">            &lt;/vmf_message_identification_group&gt;</w:t>
      </w:r>
    </w:p>
    <w:p w:rsidR="00496104" w:rsidRDefault="00496104" w:rsidP="00496104">
      <w:pPr>
        <w:pStyle w:val="Codeblock0"/>
      </w:pPr>
      <w:r>
        <w:t xml:space="preserve">            &lt;operation_indicator&gt;</w:t>
      </w:r>
    </w:p>
    <w:p w:rsidR="00496104" w:rsidRDefault="00496104" w:rsidP="00496104">
      <w:pPr>
        <w:pStyle w:val="Codeblock0"/>
      </w:pPr>
      <w:r>
        <w:t xml:space="preserve">              &lt;value&gt;1&lt;/value&gt;</w:t>
      </w:r>
    </w:p>
    <w:p w:rsidR="00496104" w:rsidRDefault="00496104" w:rsidP="00496104">
      <w:pPr>
        <w:pStyle w:val="Codeblock0"/>
      </w:pPr>
      <w:r>
        <w:t xml:space="preserve">            &lt;/operation_indicator&gt;</w:t>
      </w:r>
    </w:p>
    <w:p w:rsidR="00496104" w:rsidRDefault="00496104" w:rsidP="00496104">
      <w:pPr>
        <w:pStyle w:val="Codeblock0"/>
      </w:pPr>
      <w:r>
        <w:t xml:space="preserve">            &lt;retransmit_indicator&gt;</w:t>
      </w:r>
    </w:p>
    <w:p w:rsidR="00496104" w:rsidRDefault="00496104" w:rsidP="00496104">
      <w:pPr>
        <w:pStyle w:val="Codeblock0"/>
      </w:pPr>
      <w:r>
        <w:t xml:space="preserve">              &lt;value&gt;0&lt;/value&gt;</w:t>
      </w:r>
    </w:p>
    <w:p w:rsidR="00496104" w:rsidRDefault="00496104" w:rsidP="00496104">
      <w:pPr>
        <w:pStyle w:val="Codeblock0"/>
      </w:pPr>
      <w:r>
        <w:t xml:space="preserve">            &lt;/retransmit_indicator&gt;</w:t>
      </w:r>
    </w:p>
    <w:p w:rsidR="00496104" w:rsidRDefault="00496104" w:rsidP="00496104">
      <w:pPr>
        <w:pStyle w:val="Codeblock0"/>
      </w:pPr>
      <w:r>
        <w:t xml:space="preserve">            &lt;message_precedence_codes&gt;</w:t>
      </w:r>
    </w:p>
    <w:p w:rsidR="00496104" w:rsidRDefault="00496104" w:rsidP="00496104">
      <w:pPr>
        <w:pStyle w:val="Codeblock0"/>
      </w:pPr>
      <w:r>
        <w:t xml:space="preserve">              &lt;value&gt;2&lt;/value&gt;</w:t>
      </w:r>
    </w:p>
    <w:p w:rsidR="00496104" w:rsidRDefault="00496104" w:rsidP="00496104">
      <w:pPr>
        <w:pStyle w:val="Codeblock0"/>
      </w:pPr>
      <w:r>
        <w:t xml:space="preserve">            &lt;/message_precedence_codes&gt;</w:t>
      </w:r>
    </w:p>
    <w:p w:rsidR="00496104" w:rsidRDefault="00496104" w:rsidP="00496104">
      <w:pPr>
        <w:pStyle w:val="Codeblock0"/>
      </w:pPr>
      <w:r>
        <w:t xml:space="preserve">            &lt;security_classification&gt;</w:t>
      </w:r>
    </w:p>
    <w:p w:rsidR="00496104" w:rsidRDefault="00496104" w:rsidP="00496104">
      <w:pPr>
        <w:pStyle w:val="Codeblock0"/>
      </w:pPr>
      <w:r>
        <w:t xml:space="preserve">              &lt;value&gt;0&lt;/value&gt;</w:t>
      </w:r>
    </w:p>
    <w:p w:rsidR="00496104" w:rsidRDefault="00496104" w:rsidP="00496104">
      <w:pPr>
        <w:pStyle w:val="Codeblock0"/>
      </w:pPr>
      <w:r>
        <w:t xml:space="preserve">            &lt;/security_classification&gt;</w:t>
      </w:r>
    </w:p>
    <w:p w:rsidR="00496104" w:rsidRDefault="00496104" w:rsidP="00496104">
      <w:pPr>
        <w:pStyle w:val="Codeblock0"/>
      </w:pPr>
      <w:r>
        <w:t xml:space="preserve">            &lt;originator_dtg_group&gt;</w:t>
      </w:r>
    </w:p>
    <w:p w:rsidR="00496104" w:rsidRDefault="00496104" w:rsidP="00496104">
      <w:pPr>
        <w:pStyle w:val="Codeblock0"/>
      </w:pPr>
      <w:r>
        <w:t xml:space="preserve">              &lt;year&gt;</w:t>
      </w:r>
    </w:p>
    <w:p w:rsidR="00496104" w:rsidRDefault="00496104" w:rsidP="00496104">
      <w:pPr>
        <w:pStyle w:val="Codeblock0"/>
      </w:pPr>
      <w:r>
        <w:t xml:space="preserve">                &lt;value&gt;4&lt;/value&gt;</w:t>
      </w:r>
    </w:p>
    <w:p w:rsidR="00496104" w:rsidRDefault="00496104" w:rsidP="00496104">
      <w:pPr>
        <w:pStyle w:val="Codeblock0"/>
      </w:pPr>
      <w:r>
        <w:t xml:space="preserve">              &lt;/year&gt;</w:t>
      </w:r>
    </w:p>
    <w:p w:rsidR="00496104" w:rsidRDefault="00496104" w:rsidP="00496104">
      <w:pPr>
        <w:pStyle w:val="Codeblock0"/>
      </w:pPr>
      <w:r>
        <w:t xml:space="preserve">              &lt;month&gt;</w:t>
      </w:r>
    </w:p>
    <w:p w:rsidR="00496104" w:rsidRDefault="00496104" w:rsidP="00496104">
      <w:pPr>
        <w:pStyle w:val="Codeblock0"/>
      </w:pPr>
      <w:r>
        <w:t xml:space="preserve">                &lt;value&gt;2&lt;/value&gt;</w:t>
      </w:r>
    </w:p>
    <w:p w:rsidR="00496104" w:rsidRDefault="00496104" w:rsidP="00496104">
      <w:pPr>
        <w:pStyle w:val="Codeblock0"/>
      </w:pPr>
      <w:r>
        <w:t xml:space="preserve">              &lt;/month&gt;</w:t>
      </w:r>
    </w:p>
    <w:p w:rsidR="00496104" w:rsidRDefault="00496104" w:rsidP="00496104">
      <w:pPr>
        <w:pStyle w:val="Codeblock0"/>
      </w:pPr>
      <w:r>
        <w:t xml:space="preserve">              &lt;day&gt;</w:t>
      </w:r>
    </w:p>
    <w:p w:rsidR="00496104" w:rsidRDefault="00496104" w:rsidP="00496104">
      <w:pPr>
        <w:pStyle w:val="Codeblock0"/>
      </w:pPr>
      <w:r>
        <w:t xml:space="preserve">                &lt;value&gt;28&lt;/value&gt;</w:t>
      </w:r>
    </w:p>
    <w:p w:rsidR="00496104" w:rsidRDefault="00496104" w:rsidP="00496104">
      <w:pPr>
        <w:pStyle w:val="Codeblock0"/>
      </w:pPr>
      <w:r>
        <w:t xml:space="preserve">              &lt;/day&gt;</w:t>
      </w:r>
    </w:p>
    <w:p w:rsidR="00496104" w:rsidRDefault="00496104" w:rsidP="00496104">
      <w:pPr>
        <w:pStyle w:val="Codeblock0"/>
      </w:pPr>
      <w:r>
        <w:t xml:space="preserve">              &lt;hour&gt;</w:t>
      </w:r>
    </w:p>
    <w:p w:rsidR="00496104" w:rsidRDefault="00496104" w:rsidP="00496104">
      <w:pPr>
        <w:pStyle w:val="Codeblock0"/>
      </w:pPr>
      <w:r>
        <w:t xml:space="preserve">                &lt;value&gt;15&lt;/value&gt;</w:t>
      </w:r>
    </w:p>
    <w:p w:rsidR="00496104" w:rsidRDefault="00496104" w:rsidP="00496104">
      <w:pPr>
        <w:pStyle w:val="Codeblock0"/>
      </w:pPr>
      <w:r>
        <w:t xml:space="preserve">              &lt;/hour&gt;</w:t>
      </w:r>
    </w:p>
    <w:p w:rsidR="00496104" w:rsidRDefault="00496104" w:rsidP="00496104">
      <w:pPr>
        <w:pStyle w:val="Codeblock0"/>
      </w:pPr>
      <w:r>
        <w:t xml:space="preserve">              &lt;minute&gt;</w:t>
      </w:r>
    </w:p>
    <w:p w:rsidR="00496104" w:rsidRDefault="00496104" w:rsidP="00496104">
      <w:pPr>
        <w:pStyle w:val="Codeblock0"/>
      </w:pPr>
      <w:r>
        <w:t xml:space="preserve">                &lt;value&gt;27&lt;/value&gt;</w:t>
      </w:r>
    </w:p>
    <w:p w:rsidR="00496104" w:rsidRDefault="00496104" w:rsidP="00496104">
      <w:pPr>
        <w:pStyle w:val="Codeblock0"/>
      </w:pPr>
      <w:r>
        <w:t xml:space="preserve">              &lt;/minute&gt;</w:t>
      </w:r>
    </w:p>
    <w:p w:rsidR="00496104" w:rsidRDefault="00496104" w:rsidP="00496104">
      <w:pPr>
        <w:pStyle w:val="Codeblock0"/>
      </w:pPr>
      <w:r>
        <w:t xml:space="preserve">              &lt;second&gt;</w:t>
      </w:r>
    </w:p>
    <w:p w:rsidR="00496104" w:rsidRDefault="00496104" w:rsidP="00496104">
      <w:pPr>
        <w:pStyle w:val="Codeblock0"/>
      </w:pPr>
      <w:r>
        <w:t xml:space="preserve">                &lt;value&gt;55&lt;/value&gt;</w:t>
      </w:r>
    </w:p>
    <w:p w:rsidR="00496104" w:rsidRDefault="00496104" w:rsidP="00496104">
      <w:pPr>
        <w:pStyle w:val="Codeblock0"/>
      </w:pPr>
      <w:r>
        <w:t xml:space="preserve">              &lt;/second&gt;</w:t>
      </w:r>
    </w:p>
    <w:p w:rsidR="00496104" w:rsidRDefault="00496104" w:rsidP="00496104">
      <w:pPr>
        <w:pStyle w:val="Codeblock0"/>
      </w:pPr>
      <w:r>
        <w:t xml:space="preserve">            &lt;/originator_dtg_group&gt;</w:t>
      </w:r>
    </w:p>
    <w:p w:rsidR="00496104" w:rsidRDefault="00496104" w:rsidP="00496104">
      <w:pPr>
        <w:pStyle w:val="Codeblock0"/>
      </w:pPr>
      <w:r>
        <w:t xml:space="preserve">            &lt;acknowledgement_request_group&gt;</w:t>
      </w:r>
    </w:p>
    <w:p w:rsidR="00496104" w:rsidRDefault="00496104" w:rsidP="00496104">
      <w:pPr>
        <w:pStyle w:val="Codeblock0"/>
      </w:pPr>
      <w:r>
        <w:t xml:space="preserve">              &lt;machine_acknowledge_request_indicator&gt;</w:t>
      </w:r>
    </w:p>
    <w:p w:rsidR="00496104" w:rsidRDefault="00496104" w:rsidP="00496104">
      <w:pPr>
        <w:pStyle w:val="Codeblock0"/>
      </w:pPr>
      <w:r>
        <w:t xml:space="preserve">                &lt;value&gt;1&lt;/value&gt;</w:t>
      </w:r>
    </w:p>
    <w:p w:rsidR="00496104" w:rsidRDefault="00496104" w:rsidP="00496104">
      <w:pPr>
        <w:pStyle w:val="Codeblock0"/>
      </w:pPr>
      <w:r>
        <w:t xml:space="preserve">              &lt;/machine_acknowledge_request_indicator&gt;</w:t>
      </w:r>
    </w:p>
    <w:p w:rsidR="00496104" w:rsidRDefault="00496104" w:rsidP="00496104">
      <w:pPr>
        <w:pStyle w:val="Codeblock0"/>
      </w:pPr>
      <w:r>
        <w:t xml:space="preserve">              &lt;operator_acknowledge_request_indicator&gt;</w:t>
      </w:r>
    </w:p>
    <w:p w:rsidR="00496104" w:rsidRDefault="00496104" w:rsidP="00496104">
      <w:pPr>
        <w:pStyle w:val="Codeblock0"/>
      </w:pPr>
      <w:r>
        <w:t xml:space="preserve">                &lt;value&gt;0&lt;/value&gt;</w:t>
      </w:r>
    </w:p>
    <w:p w:rsidR="00496104" w:rsidRDefault="00496104" w:rsidP="00496104">
      <w:pPr>
        <w:pStyle w:val="Codeblock0"/>
      </w:pPr>
      <w:r>
        <w:t xml:space="preserve">              &lt;/operator_acknowledge_request_indicator&gt;</w:t>
      </w:r>
    </w:p>
    <w:p w:rsidR="00496104" w:rsidRDefault="00496104" w:rsidP="00496104">
      <w:pPr>
        <w:pStyle w:val="Codeblock0"/>
      </w:pPr>
      <w:r>
        <w:t xml:space="preserve">              &lt;operator_reply_request_indicator&gt;</w:t>
      </w:r>
    </w:p>
    <w:p w:rsidR="00496104" w:rsidRDefault="00496104" w:rsidP="00496104">
      <w:pPr>
        <w:pStyle w:val="Codeblock0"/>
      </w:pPr>
      <w:r>
        <w:t xml:space="preserve">                &lt;value&gt;0&lt;/value&gt;</w:t>
      </w:r>
    </w:p>
    <w:p w:rsidR="00496104" w:rsidRDefault="00496104" w:rsidP="00496104">
      <w:pPr>
        <w:pStyle w:val="Codeblock0"/>
      </w:pPr>
      <w:r>
        <w:t xml:space="preserve">              &lt;/operator_reply_request_indicator&gt;</w:t>
      </w:r>
    </w:p>
    <w:p w:rsidR="00496104" w:rsidRDefault="00496104" w:rsidP="00496104">
      <w:pPr>
        <w:pStyle w:val="Codeblock0"/>
      </w:pPr>
      <w:r>
        <w:t xml:space="preserve">            &lt;/acknowledgement_request_group&gt;</w:t>
      </w:r>
    </w:p>
    <w:p w:rsidR="00496104" w:rsidRDefault="00496104" w:rsidP="00496104">
      <w:pPr>
        <w:pStyle w:val="Codeblock0"/>
      </w:pPr>
      <w:r>
        <w:t xml:space="preserve">          &lt;/message_handling_group&gt;</w:t>
      </w:r>
    </w:p>
    <w:p w:rsidR="00496104" w:rsidRPr="00496104" w:rsidRDefault="00496104" w:rsidP="00496104">
      <w:pPr>
        <w:pStyle w:val="Codeblock0"/>
      </w:pPr>
      <w:r>
        <w:t xml:space="preserve">        &lt;/mil_std_2045_application_header&gt;</w:t>
      </w:r>
    </w:p>
    <w:p w:rsidR="00CA094F" w:rsidRDefault="00CA094F" w:rsidP="00CA094F">
      <w:r>
        <w:t>This added tier of element nesting might be transformed away by a post-processing pass over the resulting DFDL infoset, but the inverse transformation which restores these value elements so as to allow unparsing is also requ</w:t>
      </w:r>
      <w:r w:rsidR="00496104">
        <w:t>ired.</w:t>
      </w:r>
    </w:p>
    <w:p w:rsidR="00496104" w:rsidRDefault="00496104" w:rsidP="00CA094F">
      <w:r>
        <w:t xml:space="preserve">Strictly speaking, not all the above illustrated fields of the MIL-STD-2045 header require a value element. However, all fields that have either a FPI or an FRI or both require a value element, so for the sake of uniformity, even fields that are required and non-repeating have a value element. </w:t>
      </w:r>
    </w:p>
    <w:p w:rsidR="0042456C" w:rsidRDefault="0042456C" w:rsidP="0042456C">
      <w:pPr>
        <w:pStyle w:val="Heading2"/>
      </w:pPr>
      <w:bookmarkStart w:id="46" w:name="_Toc391384419"/>
      <w:r>
        <w:lastRenderedPageBreak/>
        <w:t>Recommended Feature: Representation Types: Solving the Value-Elements Problem</w:t>
      </w:r>
      <w:bookmarkEnd w:id="46"/>
    </w:p>
    <w:p w:rsidR="0042456C" w:rsidRPr="001E62F9" w:rsidRDefault="0042456C" w:rsidP="0042456C">
      <w:pPr>
        <w:pStyle w:val="nobreak"/>
      </w:pPr>
      <w:r>
        <w:t>Any long term solution to the Value Elements problem must allow a complex type to be used as a hidden representation for an element of simple type. One such approach is illustrated by example here.</w:t>
      </w:r>
    </w:p>
    <w:p w:rsidR="0042456C" w:rsidRDefault="0042456C" w:rsidP="0042456C">
      <w:pPr>
        <w:pStyle w:val="nobreak"/>
      </w:pPr>
      <w:r>
        <w:t>Consider this DFDL fragment with typothetical new property dfdl</w:t>
      </w:r>
      <w:proofErr w:type="gramStart"/>
      <w:r>
        <w:t>:representationType</w:t>
      </w:r>
      <w:proofErr w:type="gramEnd"/>
      <w:r>
        <w:t>:</w:t>
      </w:r>
    </w:p>
    <w:p w:rsidR="0042456C" w:rsidRDefault="0042456C" w:rsidP="0042456C">
      <w:pPr>
        <w:pStyle w:val="Codeblock0"/>
      </w:pPr>
    </w:p>
    <w:p w:rsidR="0042456C" w:rsidRDefault="0042456C" w:rsidP="0042456C">
      <w:pPr>
        <w:pStyle w:val="Codeblock0"/>
      </w:pPr>
      <w:r>
        <w:t>&lt;xs:element name="myString" type="xs:string"</w:t>
      </w:r>
    </w:p>
    <w:p w:rsidR="0042456C" w:rsidRDefault="0042456C" w:rsidP="0042456C">
      <w:pPr>
        <w:pStyle w:val="Codeblock0"/>
      </w:pPr>
      <w:r>
        <w:t xml:space="preserve">    dfdl:representationType="tns:tString64"/&gt;</w:t>
      </w:r>
    </w:p>
    <w:p w:rsidR="0042456C" w:rsidRDefault="0042456C" w:rsidP="0042456C">
      <w:pPr>
        <w:pStyle w:val="Codeblock0"/>
      </w:pPr>
    </w:p>
    <w:p w:rsidR="0042456C" w:rsidRDefault="0042456C" w:rsidP="0042456C">
      <w:pPr>
        <w:pStyle w:val="Codeblock0"/>
      </w:pPr>
      <w:r>
        <w:t xml:space="preserve">  &lt;xs:complexType name="tString64Rep"&gt;</w:t>
      </w:r>
    </w:p>
    <w:p w:rsidR="0042456C" w:rsidRDefault="0042456C" w:rsidP="0042456C">
      <w:pPr>
        <w:pStyle w:val="Codeblock0"/>
      </w:pPr>
      <w:r>
        <w:t xml:space="preserve">    &lt;xs:sequence&gt;</w:t>
      </w:r>
    </w:p>
    <w:p w:rsidR="0042456C" w:rsidRDefault="0042456C" w:rsidP="0042456C">
      <w:pPr>
        <w:pStyle w:val="Codeblock0"/>
      </w:pPr>
      <w:r>
        <w:t xml:space="preserve">      &lt;xs:element name="__rep" type="xs:string" </w:t>
      </w:r>
    </w:p>
    <w:p w:rsidR="0042456C" w:rsidRDefault="0042456C" w:rsidP="0042456C">
      <w:pPr>
        <w:pStyle w:val="Codeblock0"/>
      </w:pPr>
      <w:r>
        <w:t xml:space="preserve">        dfdl:lengthKind="pattern" </w:t>
      </w:r>
    </w:p>
    <w:p w:rsidR="0042456C" w:rsidRDefault="0042456C" w:rsidP="0042456C">
      <w:pPr>
        <w:pStyle w:val="Codeblock0"/>
      </w:pPr>
      <w:r>
        <w:t xml:space="preserve">        dfdl:lengthPattern="[^\x7F]{0,63}\x7F|[^\x7F]{64}" </w:t>
      </w:r>
    </w:p>
    <w:p w:rsidR="0042456C" w:rsidRDefault="0042456C" w:rsidP="0042456C">
      <w:pPr>
        <w:pStyle w:val="Codeblock0"/>
      </w:pPr>
      <w:r>
        <w:t xml:space="preserve">        dfdl:outputValueCalc="{ </w:t>
      </w:r>
    </w:p>
    <w:p w:rsidR="0042456C" w:rsidRDefault="0042456C" w:rsidP="0042456C">
      <w:pPr>
        <w:pStyle w:val="Codeblock0"/>
      </w:pPr>
      <w:r>
        <w:t xml:space="preserve">          if (fn:string-length(../vmfi:value) lt 64) </w:t>
      </w:r>
    </w:p>
    <w:p w:rsidR="0042456C" w:rsidRDefault="0042456C" w:rsidP="0042456C">
      <w:pPr>
        <w:pStyle w:val="Codeblock0"/>
      </w:pPr>
      <w:r>
        <w:t xml:space="preserve">          then </w:t>
      </w:r>
    </w:p>
    <w:p w:rsidR="0042456C" w:rsidRDefault="0042456C" w:rsidP="0042456C">
      <w:pPr>
        <w:pStyle w:val="Codeblock0"/>
      </w:pPr>
      <w:r>
        <w:t xml:space="preserve">            fn:concat(../vmfi:value, dfdl:string('%DEL;')) </w:t>
      </w:r>
    </w:p>
    <w:p w:rsidR="0042456C" w:rsidRDefault="0042456C" w:rsidP="0042456C">
      <w:pPr>
        <w:pStyle w:val="Codeblock0"/>
      </w:pPr>
      <w:r>
        <w:t xml:space="preserve">          else </w:t>
      </w:r>
    </w:p>
    <w:p w:rsidR="0042456C" w:rsidRDefault="0042456C" w:rsidP="0042456C">
      <w:pPr>
        <w:pStyle w:val="Codeblock0"/>
      </w:pPr>
      <w:r>
        <w:t xml:space="preserve">            fn:substring(../vmfi:value, 1, 64)</w:t>
      </w:r>
    </w:p>
    <w:p w:rsidR="0042456C" w:rsidRDefault="0042456C" w:rsidP="0042456C">
      <w:pPr>
        <w:pStyle w:val="Codeblock0"/>
      </w:pPr>
      <w:r>
        <w:t xml:space="preserve">        }" </w:t>
      </w:r>
    </w:p>
    <w:p w:rsidR="0042456C" w:rsidRDefault="0042456C" w:rsidP="0042456C">
      <w:pPr>
        <w:pStyle w:val="Codeblock0"/>
      </w:pPr>
      <w:r>
        <w:t xml:space="preserve">        xmlns:vmfi="urn:vmfDFDLInternal"/&gt;</w:t>
      </w:r>
    </w:p>
    <w:p w:rsidR="0042456C" w:rsidRDefault="0042456C" w:rsidP="0042456C">
      <w:pPr>
        <w:pStyle w:val="Codeblock0"/>
      </w:pPr>
    </w:p>
    <w:p w:rsidR="0042456C" w:rsidRDefault="0042456C" w:rsidP="0042456C">
      <w:pPr>
        <w:pStyle w:val="Codeblock0"/>
      </w:pPr>
      <w:r>
        <w:t xml:space="preserve">      &lt;!-- this value element is the string value --&gt;</w:t>
      </w:r>
    </w:p>
    <w:p w:rsidR="0042456C" w:rsidRDefault="0042456C" w:rsidP="0042456C">
      <w:pPr>
        <w:pStyle w:val="Codeblock0"/>
      </w:pPr>
    </w:p>
    <w:p w:rsidR="0042456C" w:rsidRDefault="0042456C" w:rsidP="0042456C">
      <w:pPr>
        <w:pStyle w:val="Codeblock0"/>
      </w:pPr>
      <w:r>
        <w:t xml:space="preserve">      &lt;xs:element name="value" type="xs:string" </w:t>
      </w:r>
    </w:p>
    <w:p w:rsidR="0042456C" w:rsidRDefault="0042456C" w:rsidP="0042456C">
      <w:pPr>
        <w:pStyle w:val="Codeblock0"/>
      </w:pPr>
      <w:r>
        <w:t xml:space="preserve">        dfdl:inputValueCalc="{ </w:t>
      </w:r>
    </w:p>
    <w:p w:rsidR="0042456C" w:rsidRDefault="0042456C" w:rsidP="0042456C">
      <w:pPr>
        <w:pStyle w:val="Codeblock0"/>
      </w:pPr>
      <w:r>
        <w:t xml:space="preserve">          if ((fn:string-length(xs:string(../vmfi:__rep)) = 64) </w:t>
      </w:r>
    </w:p>
    <w:p w:rsidR="0042456C" w:rsidRDefault="0042456C" w:rsidP="0042456C">
      <w:pPr>
        <w:pStyle w:val="Codeblock0"/>
      </w:pPr>
      <w:r>
        <w:t xml:space="preserve">               and fn:not(fn:ends-with(../vmfi:__rep, dfdl:string('%DEL;'))))</w:t>
      </w:r>
    </w:p>
    <w:p w:rsidR="0042456C" w:rsidRDefault="0042456C" w:rsidP="0042456C">
      <w:pPr>
        <w:pStyle w:val="Codeblock0"/>
      </w:pPr>
      <w:r>
        <w:t xml:space="preserve">          then </w:t>
      </w:r>
    </w:p>
    <w:p w:rsidR="0042456C" w:rsidRDefault="0042456C" w:rsidP="0042456C">
      <w:pPr>
        <w:pStyle w:val="Codeblock0"/>
      </w:pPr>
      <w:r>
        <w:t xml:space="preserve">            xs:string(../vmfi:__rep) </w:t>
      </w:r>
    </w:p>
    <w:p w:rsidR="0042456C" w:rsidRDefault="0042456C" w:rsidP="0042456C">
      <w:pPr>
        <w:pStyle w:val="Codeblock0"/>
      </w:pPr>
      <w:r>
        <w:t xml:space="preserve">          else </w:t>
      </w:r>
    </w:p>
    <w:p w:rsidR="0042456C" w:rsidRDefault="0042456C" w:rsidP="0042456C">
      <w:pPr>
        <w:pStyle w:val="Codeblock0"/>
      </w:pPr>
      <w:r>
        <w:t xml:space="preserve">            fn:substring(../vmfi:__rep, 1, fn:string-length(../vmfi:__rep) - 1) </w:t>
      </w:r>
    </w:p>
    <w:p w:rsidR="0042456C" w:rsidRDefault="0042456C" w:rsidP="0042456C">
      <w:pPr>
        <w:pStyle w:val="Codeblock0"/>
      </w:pPr>
      <w:r>
        <w:t xml:space="preserve">        }" </w:t>
      </w:r>
    </w:p>
    <w:p w:rsidR="0042456C" w:rsidRDefault="0042456C" w:rsidP="0042456C">
      <w:pPr>
        <w:pStyle w:val="Codeblock0"/>
      </w:pPr>
      <w:r>
        <w:t xml:space="preserve">        xmlns:vmfi="urn:vmfDFDLInternal"/&gt;</w:t>
      </w:r>
    </w:p>
    <w:p w:rsidR="0042456C" w:rsidRDefault="0042456C" w:rsidP="0042456C">
      <w:pPr>
        <w:pStyle w:val="Codeblock0"/>
      </w:pPr>
      <w:r>
        <w:t xml:space="preserve">    &lt;/xs:sequence&gt;</w:t>
      </w:r>
    </w:p>
    <w:p w:rsidR="0042456C" w:rsidRDefault="0042456C" w:rsidP="0042456C">
      <w:pPr>
        <w:pStyle w:val="Codeblock0"/>
      </w:pPr>
      <w:r>
        <w:t xml:space="preserve">  &lt;/xs:complexType&gt;</w:t>
      </w:r>
    </w:p>
    <w:p w:rsidR="0042456C" w:rsidRDefault="0042456C" w:rsidP="0042456C">
      <w:r>
        <w:t xml:space="preserve">The above suggests that an element of simple type can have a complex representation that is hidden. The child of the complex type with distinguished name 'value' provides the value of the element. </w:t>
      </w:r>
    </w:p>
    <w:p w:rsidR="0042456C" w:rsidRDefault="0042456C" w:rsidP="0042456C">
      <w:r>
        <w:t>A few observations:</w:t>
      </w:r>
    </w:p>
    <w:p w:rsidR="0042456C" w:rsidRDefault="0042456C" w:rsidP="0042456C">
      <w:pPr>
        <w:numPr>
          <w:ilvl w:val="0"/>
          <w:numId w:val="157"/>
        </w:numPr>
      </w:pPr>
      <w:r>
        <w:t xml:space="preserve">The infoset can still be validated because the representation type's child elements do not appear in the infoset. </w:t>
      </w:r>
    </w:p>
    <w:p w:rsidR="0042456C" w:rsidRDefault="0042456C" w:rsidP="0042456C">
      <w:pPr>
        <w:numPr>
          <w:ilvl w:val="0"/>
          <w:numId w:val="157"/>
        </w:numPr>
      </w:pPr>
      <w:r>
        <w:t>The DFDL schema for the representation type itself (tString64) is visible to the DFDL implementation as any complex type definition.</w:t>
      </w:r>
    </w:p>
    <w:p w:rsidR="0042456C" w:rsidRPr="00D803F4" w:rsidRDefault="0042456C" w:rsidP="0042456C">
      <w:r>
        <w:t>This mechanism has some similarities to the dfdl</w:t>
      </w:r>
      <w:proofErr w:type="gramStart"/>
      <w:r>
        <w:t>:prefixLengthType</w:t>
      </w:r>
      <w:proofErr w:type="gramEnd"/>
      <w:r>
        <w:t xml:space="preserve"> property, which hides an implicit type definition from the infoset.</w:t>
      </w:r>
    </w:p>
    <w:p w:rsidR="0042456C" w:rsidRPr="00CA094F" w:rsidRDefault="0042456C" w:rsidP="00CA094F"/>
    <w:p w:rsidR="00B946CF" w:rsidRDefault="00CA094F" w:rsidP="00CA094F">
      <w:pPr>
        <w:pStyle w:val="Heading1"/>
      </w:pPr>
      <w:bookmarkStart w:id="47" w:name="_Toc391384420"/>
      <w:r>
        <w:lastRenderedPageBreak/>
        <w:t>Other Limitations</w:t>
      </w:r>
      <w:bookmarkEnd w:id="47"/>
    </w:p>
    <w:p w:rsidR="00CA094F" w:rsidRDefault="00CA094F" w:rsidP="00CA094F">
      <w:pPr>
        <w:pStyle w:val="nobreak"/>
      </w:pPr>
      <w:r>
        <w:t>In the course of implementing MIL-STD-2045, the following additional limiations were found to be troublesome:</w:t>
      </w:r>
    </w:p>
    <w:p w:rsidR="00CA094F" w:rsidRPr="00CA094F" w:rsidRDefault="00CA094F" w:rsidP="00CA094F">
      <w:pPr>
        <w:pStyle w:val="Heading2"/>
      </w:pPr>
      <w:bookmarkStart w:id="48" w:name="_Toc391384421"/>
      <w:r>
        <w:t>Calculated Values</w:t>
      </w:r>
      <w:bookmarkEnd w:id="48"/>
    </w:p>
    <w:p w:rsidR="00B946CF" w:rsidRPr="00F80E82" w:rsidRDefault="00B946CF" w:rsidP="00CA094F">
      <w:pPr>
        <w:numPr>
          <w:ilvl w:val="0"/>
          <w:numId w:val="158"/>
        </w:numPr>
      </w:pPr>
      <w:r w:rsidRPr="00F80E82">
        <w:t>dfdl:inputValueCalc only allowed on scalar elements (minOccurs 1, maxOccurs 1)</w:t>
      </w:r>
    </w:p>
    <w:p w:rsidR="00CA094F" w:rsidRDefault="00CA094F" w:rsidP="00CA094F">
      <w:pPr>
        <w:numPr>
          <w:ilvl w:val="0"/>
          <w:numId w:val="158"/>
        </w:numPr>
      </w:pPr>
      <w:r>
        <w:t xml:space="preserve">dfdl:inputValueCalc only allows </w:t>
      </w:r>
      <w:r w:rsidR="00B946CF" w:rsidRPr="00F80E82">
        <w:t>on local element decls (not on types, not on global elements)</w:t>
      </w:r>
    </w:p>
    <w:p w:rsidR="00B946CF" w:rsidRDefault="00CA094F" w:rsidP="00CA094F">
      <w:r>
        <w:t>The above imply there is n</w:t>
      </w:r>
      <w:r w:rsidR="00B946CF" w:rsidRPr="00F80E82">
        <w:t>o way to create a logical simple type from a complex type representation if</w:t>
      </w:r>
      <w:r>
        <w:t xml:space="preserve"> the element is</w:t>
      </w:r>
      <w:r w:rsidR="00B946CF" w:rsidRPr="00F80E82">
        <w:t xml:space="preserve"> optional or array.</w:t>
      </w:r>
      <w:r w:rsidR="0042456C">
        <w:t xml:space="preserve"> This is an additional source of requirement for additional element tiers which are needed to satisfy the DFDL schema requirements but are not logically necessary in the resulting infoset. These restrictions seem arbitrary given how easy it is to work around them by inserting another tier of elements.</w:t>
      </w:r>
    </w:p>
    <w:p w:rsidR="00CA094F" w:rsidRPr="00F80E82" w:rsidRDefault="00CA094F" w:rsidP="00CA094F">
      <w:pPr>
        <w:pStyle w:val="Heading2"/>
      </w:pPr>
      <w:bookmarkStart w:id="49" w:name="_Toc391384422"/>
      <w:r>
        <w:t>Hidden Groups</w:t>
      </w:r>
      <w:bookmarkEnd w:id="49"/>
    </w:p>
    <w:p w:rsidR="00CA094F" w:rsidRDefault="00CA094F" w:rsidP="00F80E82">
      <w:pPr>
        <w:numPr>
          <w:ilvl w:val="0"/>
          <w:numId w:val="158"/>
        </w:numPr>
      </w:pPr>
      <w:r>
        <w:t xml:space="preserve">No ability </w:t>
      </w:r>
      <w:r w:rsidR="00B946CF" w:rsidRPr="00F80E82">
        <w:t>to nest hidden groups adjacent to their point of use</w:t>
      </w:r>
      <w:r>
        <w:t xml:space="preserve"> such that their names are localized. </w:t>
      </w:r>
    </w:p>
    <w:p w:rsidR="0042456C" w:rsidRDefault="0042456C" w:rsidP="00F80E82">
      <w:r>
        <w:t>A syntax where a hidden group could be directly embedded in the schema would eliminate the need for most long global names.</w:t>
      </w:r>
    </w:p>
    <w:p w:rsidR="00CA094F" w:rsidRPr="00F80E82" w:rsidRDefault="00CA094F" w:rsidP="00F80E82">
      <w:r>
        <w:t>This requires the use of</w:t>
      </w:r>
      <w:r w:rsidR="00B946CF" w:rsidRPr="00F80E82">
        <w:t xml:space="preserve"> globally unique names for each hidden group.</w:t>
      </w:r>
      <w:r>
        <w:t xml:space="preserve"> These verbose names make debugging the schema much more difficult.</w:t>
      </w:r>
    </w:p>
    <w:p w:rsidR="00B946CF" w:rsidRPr="00F80E82" w:rsidRDefault="00B946CF" w:rsidP="00085DC9">
      <w:pPr>
        <w:pStyle w:val="Heading1"/>
      </w:pPr>
      <w:bookmarkStart w:id="50" w:name="_Toc391372307"/>
      <w:bookmarkStart w:id="51" w:name="_Toc391384423"/>
      <w:r w:rsidRPr="00F80E82">
        <w:lastRenderedPageBreak/>
        <w:t>TDML Extension to support bitOrder</w:t>
      </w:r>
      <w:bookmarkEnd w:id="50"/>
      <w:bookmarkEnd w:id="51"/>
    </w:p>
    <w:p w:rsidR="00B946CF" w:rsidRPr="00F80E82" w:rsidRDefault="00B946CF" w:rsidP="00F80E82">
      <w:r w:rsidRPr="00F80E82">
        <w:t>The TDML test data markup language is extended to support testing of data that uses the dfdl</w:t>
      </w:r>
      <w:proofErr w:type="gramStart"/>
      <w:r w:rsidRPr="00F80E82">
        <w:t>:bitOrder</w:t>
      </w:r>
      <w:proofErr w:type="gramEnd"/>
      <w:r w:rsidRPr="00F80E82">
        <w:t xml:space="preserve"> property. Two new capabilities were added:</w:t>
      </w:r>
    </w:p>
    <w:p w:rsidR="00B946CF" w:rsidRPr="00F80E82" w:rsidRDefault="00B946CF" w:rsidP="00F80E82">
      <w:proofErr w:type="gramStart"/>
      <w:r w:rsidRPr="00F80E82">
        <w:t>document</w:t>
      </w:r>
      <w:proofErr w:type="gramEnd"/>
      <w:r w:rsidRPr="00F80E82">
        <w:t xml:space="preserve"> parts with bytes written in right-to-left increasing order</w:t>
      </w:r>
    </w:p>
    <w:p w:rsidR="00B946CF" w:rsidRPr="00F80E82" w:rsidRDefault="00B946CF" w:rsidP="00F80E82">
      <w:proofErr w:type="gramStart"/>
      <w:r w:rsidRPr="00F80E82">
        <w:t>document</w:t>
      </w:r>
      <w:proofErr w:type="gramEnd"/>
      <w:r w:rsidRPr="00F80E82">
        <w:t xml:space="preserve"> parts with least-significant-bit-first bit order.</w:t>
      </w:r>
    </w:p>
    <w:p w:rsidR="00B946CF" w:rsidRPr="00F80E82" w:rsidRDefault="00B946CF" w:rsidP="00F80E82">
      <w:r w:rsidRPr="00F80E82">
        <w:t xml:space="preserve">The </w:t>
      </w:r>
      <w:proofErr w:type="gramStart"/>
      <w:r w:rsidRPr="00F80E82">
        <w:t>combination of these two capabilities allow</w:t>
      </w:r>
      <w:proofErr w:type="gramEnd"/>
      <w:r w:rsidRPr="00F80E82">
        <w:t xml:space="preserve"> direct translation of examples from the MIL-STD-2045 specification into TDML test cases.</w:t>
      </w:r>
    </w:p>
    <w:p w:rsidR="00085DC9" w:rsidRPr="00F80E82" w:rsidRDefault="00B946CF" w:rsidP="00085DC9">
      <w:r w:rsidRPr="00F80E82">
        <w:t>For example, the TDML fragment below illustrates the first part of the example in Table B-I of</w:t>
      </w:r>
      <w:r w:rsidR="00085DC9">
        <w:t xml:space="preserve"> the MIL-STD-2045 specification</w:t>
      </w:r>
    </w:p>
    <w:p w:rsidR="00B946CF" w:rsidRPr="00F80E82" w:rsidRDefault="00B946CF" w:rsidP="00F80E82"/>
    <w:p w:rsidR="00164D0D" w:rsidRDefault="00164D0D" w:rsidP="004C5511">
      <w:pPr>
        <w:pStyle w:val="Codeblock0"/>
        <w:sectPr w:rsidR="00164D0D" w:rsidSect="00165D19">
          <w:headerReference w:type="default" r:id="rId16"/>
          <w:footerReference w:type="default" r:id="rId17"/>
          <w:pgSz w:w="12240" w:h="15840"/>
          <w:pgMar w:top="1440" w:right="1800" w:bottom="1440" w:left="1800" w:header="720" w:footer="720" w:gutter="0"/>
          <w:cols w:space="720"/>
          <w:noEndnote/>
        </w:sectPr>
      </w:pPr>
    </w:p>
    <w:tbl>
      <w:tblPr>
        <w:tblW w:w="13572" w:type="dxa"/>
        <w:tblInd w:w="-108" w:type="dxa"/>
        <w:tblLayout w:type="fixed"/>
        <w:tblCellMar>
          <w:left w:w="10" w:type="dxa"/>
          <w:right w:w="10" w:type="dxa"/>
        </w:tblCellMar>
        <w:tblLook w:val="0000" w:firstRow="0" w:lastRow="0" w:firstColumn="0" w:lastColumn="0" w:noHBand="0" w:noVBand="0"/>
      </w:tblPr>
      <w:tblGrid>
        <w:gridCol w:w="13572"/>
      </w:tblGrid>
      <w:tr w:rsidR="00B946CF" w:rsidRPr="00F80E82" w:rsidTr="00C937F0">
        <w:tc>
          <w:tcPr>
            <w:tcW w:w="1357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946CF" w:rsidRPr="00F80E82" w:rsidRDefault="00B946CF" w:rsidP="004C5511">
            <w:pPr>
              <w:pStyle w:val="Codeblock0"/>
            </w:pPr>
            <w:r w:rsidRPr="00F80E82">
              <w:lastRenderedPageBreak/>
              <w:t xml:space="preserve">      &lt;document bitOrder="LSBFirst"&gt;</w:t>
            </w:r>
          </w:p>
          <w:p w:rsidR="00B946CF" w:rsidRPr="00F80E82" w:rsidRDefault="00B946CF" w:rsidP="004C5511">
            <w:pPr>
              <w:pStyle w:val="Codeblock0"/>
            </w:pPr>
            <w:r w:rsidRPr="00F80E82">
              <w:t xml:space="preserve">        &lt;documentPart type="bits" byteOrder="RTL"&gt;Version                         XXXX 0011&lt;/documentPart&gt;</w:t>
            </w:r>
          </w:p>
          <w:p w:rsidR="00B946CF" w:rsidRPr="00F80E82" w:rsidRDefault="00B946CF" w:rsidP="004C5511">
            <w:pPr>
              <w:pStyle w:val="Codeblock0"/>
            </w:pPr>
            <w:r w:rsidRPr="00F80E82">
              <w:t xml:space="preserve">        &lt;documentPart type="bits" byteOrder="RTL"&gt;FPI                             XXX0 XXXX&lt;/documentPart&gt;</w:t>
            </w:r>
          </w:p>
          <w:p w:rsidR="00B946CF" w:rsidRPr="00F80E82" w:rsidRDefault="00B946CF" w:rsidP="004C5511">
            <w:pPr>
              <w:pStyle w:val="Codeblock0"/>
            </w:pPr>
            <w:r w:rsidRPr="00F80E82">
              <w:t xml:space="preserve">        &lt;documentPart type="bits" byteOrder="RTL"&gt;GPI for Originator Address      XX1X XXXX&lt;/documentPart&gt;</w:t>
            </w:r>
          </w:p>
          <w:p w:rsidR="00B946CF" w:rsidRPr="00F80E82" w:rsidRDefault="00B946CF" w:rsidP="004C5511">
            <w:pPr>
              <w:pStyle w:val="Codeblock0"/>
            </w:pPr>
            <w:r w:rsidRPr="00F80E82">
              <w:t xml:space="preserve">        &lt;documentPart type="bits" byteOrder="RTL"&gt;FPI for URN                     X1XX XXXX&lt;/documentPart&gt;</w:t>
            </w:r>
          </w:p>
          <w:p w:rsidR="00B946CF" w:rsidRPr="00F80E82" w:rsidRDefault="00B946CF" w:rsidP="004C5511">
            <w:pPr>
              <w:pStyle w:val="Codeblock0"/>
            </w:pPr>
            <w:r w:rsidRPr="00F80E82">
              <w:t xml:space="preserve">        &lt;documentPart type="bits" byteOrder="RTL"&gt;URN  X0000000 00000000 01100111 1XXX XXXX&lt;/documentPart&gt;</w:t>
            </w:r>
          </w:p>
          <w:p w:rsidR="00B946CF" w:rsidRPr="00F80E82" w:rsidRDefault="00B946CF" w:rsidP="004C5511">
            <w:pPr>
              <w:pStyle w:val="Codeblock0"/>
            </w:pPr>
            <w:r w:rsidRPr="00F80E82">
              <w:t xml:space="preserve">        &lt;documentPart type="bits" byteOrder="RTL"&gt;FPI for Unit Name               1XXX XXXX&lt;/documentPart&gt;</w:t>
            </w:r>
          </w:p>
          <w:p w:rsidR="00B946CF" w:rsidRPr="00F80E82" w:rsidRDefault="00B946CF" w:rsidP="004C5511">
            <w:pPr>
              <w:pStyle w:val="Codeblock0"/>
            </w:pPr>
            <w:r w:rsidRPr="00F80E82">
              <w:t xml:space="preserve">        &lt;documentPart type="bits" byteOrder="RTL"&gt;Unit Name (UNITA) U             X101 0101&lt;/documentPart&gt;</w:t>
            </w:r>
          </w:p>
          <w:p w:rsidR="00B946CF" w:rsidRPr="00F80E82" w:rsidRDefault="00B946CF" w:rsidP="004C5511">
            <w:pPr>
              <w:pStyle w:val="Codeblock0"/>
            </w:pPr>
            <w:r w:rsidRPr="00F80E82">
              <w:t xml:space="preserve">        &lt;documentPart type="bits" byteOrder="RTL"&gt;                                0XXX XXXX&lt;/documentPart&gt;</w:t>
            </w:r>
          </w:p>
          <w:p w:rsidR="00B946CF" w:rsidRPr="00F80E82" w:rsidRDefault="00B946CF" w:rsidP="004C5511">
            <w:pPr>
              <w:pStyle w:val="Codeblock0"/>
            </w:pPr>
            <w:r w:rsidRPr="00F80E82">
              <w:t xml:space="preserve">        &lt;documentPart type="bits" byteOrder="RTL"&gt;                  N             XX10 0111&lt;/documentPart&gt;</w:t>
            </w:r>
          </w:p>
          <w:p w:rsidR="00B946CF" w:rsidRPr="00F80E82" w:rsidRDefault="00B946CF" w:rsidP="004C5511">
            <w:pPr>
              <w:pStyle w:val="Codeblock0"/>
            </w:pPr>
            <w:r w:rsidRPr="00F80E82">
              <w:t xml:space="preserve">        &lt;documentPart type="bits" byteOrder="RTL"&gt;                                01XX XXXX&lt;/documentPart&gt;</w:t>
            </w:r>
          </w:p>
          <w:p w:rsidR="00B946CF" w:rsidRPr="00F80E82" w:rsidRDefault="00B946CF" w:rsidP="004C5511">
            <w:pPr>
              <w:pStyle w:val="Codeblock0"/>
            </w:pPr>
            <w:r w:rsidRPr="00F80E82">
              <w:t xml:space="preserve">        &lt;documentPart type="bits" byteOrder="RTL"&gt;                  I             XXX1 0010&lt;/documentPart&gt;</w:t>
            </w:r>
          </w:p>
          <w:p w:rsidR="00B946CF" w:rsidRPr="00F80E82" w:rsidRDefault="00B946CF" w:rsidP="004C5511">
            <w:pPr>
              <w:pStyle w:val="Codeblock0"/>
            </w:pPr>
            <w:r w:rsidRPr="00F80E82">
              <w:t xml:space="preserve">        &lt;documentPart type="bits" byteOrder="RTL"&gt;                                100X XXXX&lt;/documentPart&gt;</w:t>
            </w:r>
          </w:p>
          <w:p w:rsidR="00B946CF" w:rsidRPr="00F80E82" w:rsidRDefault="00B946CF" w:rsidP="004C5511">
            <w:pPr>
              <w:pStyle w:val="Codeblock0"/>
            </w:pPr>
            <w:r w:rsidRPr="00F80E82">
              <w:t xml:space="preserve">        &lt;documentPart type="bits" byteOrder="RTL"&gt;                  T             XXXX 1010&lt;/documentPart&gt;</w:t>
            </w:r>
          </w:p>
          <w:p w:rsidR="00B946CF" w:rsidRPr="00F80E82" w:rsidRDefault="00B946CF" w:rsidP="004C5511">
            <w:pPr>
              <w:pStyle w:val="Codeblock0"/>
            </w:pPr>
            <w:r w:rsidRPr="00F80E82">
              <w:t xml:space="preserve">        &lt;documentPart type="bits" byteOrder="RTL"&gt;                                0001 XXXX&lt;/documentPart&gt;</w:t>
            </w:r>
          </w:p>
          <w:p w:rsidR="00B946CF" w:rsidRPr="00F80E82" w:rsidRDefault="00B946CF" w:rsidP="004C5511">
            <w:pPr>
              <w:pStyle w:val="Codeblock0"/>
            </w:pPr>
            <w:r w:rsidRPr="00F80E82">
              <w:t xml:space="preserve">        &lt;documentPart type="bits" byteOrder="RTL"&gt;                  A             XXXX X100&lt;/documentPart&gt;</w:t>
            </w:r>
          </w:p>
          <w:p w:rsidR="00B946CF" w:rsidRPr="00F80E82" w:rsidRDefault="00B946CF" w:rsidP="004C5511">
            <w:pPr>
              <w:pStyle w:val="Codeblock0"/>
            </w:pPr>
            <w:r w:rsidRPr="00F80E82">
              <w:t xml:space="preserve">        &lt;documentPart type="bits" byteOrder="RTL"&gt;                                1111 1XXX&lt;/documentPart&gt;</w:t>
            </w:r>
          </w:p>
          <w:p w:rsidR="00B946CF" w:rsidRPr="00F80E82" w:rsidRDefault="00B946CF" w:rsidP="004C5511">
            <w:pPr>
              <w:pStyle w:val="Codeblock0"/>
            </w:pPr>
            <w:r w:rsidRPr="00F80E82">
              <w:t xml:space="preserve">        &lt;documentPart type="bits" byteOrder="RTL"&gt;                  DEL           XXXX XX11&lt;/documentPart&gt;</w:t>
            </w:r>
          </w:p>
          <w:p w:rsidR="00B946CF" w:rsidRPr="00F80E82" w:rsidRDefault="00B946CF" w:rsidP="004C5511">
            <w:pPr>
              <w:pStyle w:val="Codeblock0"/>
            </w:pPr>
            <w:r w:rsidRPr="00F80E82">
              <w:t xml:space="preserve">        &lt;documentPart type="bits" byteOrder="RTL"&gt;GPI for Recip. Addr Group       XXXX X1XX&lt;/documentPart&gt;</w:t>
            </w:r>
          </w:p>
          <w:p w:rsidR="00B946CF" w:rsidRPr="00F80E82" w:rsidRDefault="00B946CF" w:rsidP="004C5511">
            <w:pPr>
              <w:pStyle w:val="Codeblock0"/>
            </w:pPr>
            <w:r w:rsidRPr="00F80E82">
              <w:t xml:space="preserve">        &lt;documentPart type="bits" byteOrder="RTL"&gt;GRI for R_ONE                   XXXX 0XXX&lt;/documentPart&gt;</w:t>
            </w:r>
          </w:p>
          <w:p w:rsidR="00B946CF" w:rsidRPr="00F80E82" w:rsidRDefault="00B946CF" w:rsidP="004C5511">
            <w:pPr>
              <w:pStyle w:val="Codeblock0"/>
            </w:pPr>
            <w:r w:rsidRPr="00F80E82">
              <w:t xml:space="preserve">        &lt;documentPart type="bits" byteOrder="RTL"&gt;FPI for URN                     XXX1 XXXX&lt;/documentPart&gt;</w:t>
            </w:r>
          </w:p>
          <w:p w:rsidR="00B946CF" w:rsidRPr="00F80E82" w:rsidRDefault="00B946CF" w:rsidP="004C5511">
            <w:pPr>
              <w:pStyle w:val="Codeblock0"/>
            </w:pPr>
            <w:r w:rsidRPr="00F80E82">
              <w:t xml:space="preserve">        &lt;documentPart type="bits" byteOrder="RTL"&gt;URN XXXX00000 00000000 00000000 011X XXXX&lt;/documentPart&gt;</w:t>
            </w:r>
          </w:p>
          <w:p w:rsidR="00B946CF" w:rsidRPr="00F80E82" w:rsidRDefault="00B946CF" w:rsidP="004C5511">
            <w:pPr>
              <w:pStyle w:val="Codeblock0"/>
            </w:pPr>
            <w:r w:rsidRPr="00F80E82">
              <w:t xml:space="preserve">      &lt;/document&gt;</w:t>
            </w:r>
          </w:p>
        </w:tc>
      </w:tr>
    </w:tbl>
    <w:p w:rsidR="00B946CF" w:rsidRPr="00F80E82" w:rsidRDefault="00B946CF" w:rsidP="00085DC9">
      <w:pPr>
        <w:pStyle w:val="Caption"/>
      </w:pPr>
      <w:proofErr w:type="gramStart"/>
      <w:r w:rsidRPr="00F80E82">
        <w:t>Table :</w:t>
      </w:r>
      <w:proofErr w:type="gramEnd"/>
      <w:r w:rsidRPr="00F80E82">
        <w:t xml:space="preserve"> TDML for part of MIL-STD-2045 header. Specifies the bytes E3 67 00 80 55 67 92 1A FC 77 00 00 00.</w:t>
      </w:r>
    </w:p>
    <w:p w:rsidR="00164D0D" w:rsidRDefault="00164D0D" w:rsidP="00F80E82">
      <w:pPr>
        <w:sectPr w:rsidR="00164D0D" w:rsidSect="00164D0D">
          <w:pgSz w:w="15840" w:h="12240" w:orient="landscape"/>
          <w:pgMar w:top="1800" w:right="1440" w:bottom="1800" w:left="1440" w:header="720" w:footer="720" w:gutter="0"/>
          <w:cols w:space="720"/>
          <w:noEndnote/>
        </w:sectPr>
      </w:pPr>
    </w:p>
    <w:p w:rsidR="00B946CF" w:rsidRPr="00F80E82" w:rsidRDefault="00B946CF" w:rsidP="00F80E82">
      <w:r w:rsidRPr="00F80E82">
        <w:lastRenderedPageBreak/>
        <w:t>In the above, the tdml</w:t>
      </w:r>
      <w:proofErr w:type="gramStart"/>
      <w:r w:rsidRPr="00F80E82">
        <w:t>:document</w:t>
      </w:r>
      <w:proofErr w:type="gramEnd"/>
      <w:r w:rsidRPr="00F80E82">
        <w:t xml:space="preserve"> element has an attribute named 'bitOrder' which has values 'MSBFirst' (the default), or 'LSBFirst'. This </w:t>
      </w:r>
      <w:r w:rsidR="00164D0D">
        <w:t>attribute</w:t>
      </w:r>
      <w:r w:rsidRPr="00F80E82">
        <w:t xml:space="preserve"> appearing on the tdml</w:t>
      </w:r>
      <w:proofErr w:type="gramStart"/>
      <w:r w:rsidRPr="00F80E82">
        <w:t>:document</w:t>
      </w:r>
      <w:proofErr w:type="gramEnd"/>
      <w:r w:rsidRPr="00F80E82">
        <w:t xml:space="preserve"> element is just a convenience. It is equivalent to specifying the same attribute on each tdml</w:t>
      </w:r>
      <w:proofErr w:type="gramStart"/>
      <w:r w:rsidRPr="00F80E82">
        <w:t>:documentPart</w:t>
      </w:r>
      <w:proofErr w:type="gramEnd"/>
      <w:r w:rsidRPr="00F80E82">
        <w:t xml:space="preserve"> element that does not have its own 'bitOrder' attribute.</w:t>
      </w:r>
    </w:p>
    <w:p w:rsidR="00B946CF" w:rsidRPr="00F80E82" w:rsidRDefault="00B946CF" w:rsidP="00F80E82">
      <w:r w:rsidRPr="00F80E82">
        <w:t>The tdml</w:t>
      </w:r>
      <w:proofErr w:type="gramStart"/>
      <w:r w:rsidRPr="00F80E82">
        <w:t>:documentPart</w:t>
      </w:r>
      <w:proofErr w:type="gramEnd"/>
      <w:r w:rsidRPr="00F80E82">
        <w:t xml:space="preserve"> elements also each carry an attribute named 'byteOrder' with values 'LTR' (the default) meaning “left to right”, and 'RTL' meaning “right to left”. With value 'RTL' the data is interpreted as bytes numbered starting from the right.</w:t>
      </w:r>
    </w:p>
    <w:p w:rsidR="00164D0D" w:rsidRDefault="00B946CF" w:rsidP="00F80E82">
      <w:r w:rsidRPr="00F80E82">
        <w:t>This data example uses type='bits', and so any character other than 0 or 1 is ignored. Hence, we are able to conveniently</w:t>
      </w:r>
      <w:r w:rsidR="00164D0D">
        <w:t xml:space="preserve"> insert labels (remembering to avoid characters 1 and 0 in the text) and we</w:t>
      </w:r>
      <w:r w:rsidRPr="00F80E82">
        <w:t xml:space="preserve"> use X to represent a bit placeholder that will be supplied in a subsequent tdml</w:t>
      </w:r>
      <w:proofErr w:type="gramStart"/>
      <w:r w:rsidRPr="00F80E82">
        <w:t>:documentPart</w:t>
      </w:r>
      <w:proofErr w:type="gramEnd"/>
      <w:r w:rsidRPr="00F80E82">
        <w:t xml:space="preserve">. </w:t>
      </w:r>
    </w:p>
    <w:p w:rsidR="00B946CF" w:rsidRDefault="00B946CF" w:rsidP="00F80E82">
      <w:r w:rsidRPr="00F80E82">
        <w:t>This same convention is used in the MIL-STD-2045 specifica</w:t>
      </w:r>
      <w:r w:rsidR="00164D0D">
        <w:t>tion to illustrate example data:</w:t>
      </w:r>
    </w:p>
    <w:p w:rsidR="00164D0D" w:rsidRPr="00F80E82" w:rsidRDefault="00164D0D" w:rsidP="00F9698C">
      <w:pPr>
        <w:ind w:left="-432"/>
        <w:jc w:val="center"/>
      </w:pPr>
      <w:r>
        <w:rPr>
          <w:noProof/>
        </w:rPr>
        <w:drawing>
          <wp:inline distT="0" distB="0" distL="0" distR="0">
            <wp:extent cx="58293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8542D.tmp"/>
                    <pic:cNvPicPr/>
                  </pic:nvPicPr>
                  <pic:blipFill>
                    <a:blip r:embed="rId18">
                      <a:extLst>
                        <a:ext uri="{28A0092B-C50C-407E-A947-70E740481C1C}">
                          <a14:useLocalDpi xmlns:a14="http://schemas.microsoft.com/office/drawing/2010/main" val="0"/>
                        </a:ext>
                      </a:extLst>
                    </a:blip>
                    <a:stretch>
                      <a:fillRect/>
                    </a:stretch>
                  </pic:blipFill>
                  <pic:spPr>
                    <a:xfrm>
                      <a:off x="0" y="0"/>
                      <a:ext cx="5829300" cy="2305050"/>
                    </a:xfrm>
                    <a:prstGeom prst="rect">
                      <a:avLst/>
                    </a:prstGeom>
                  </pic:spPr>
                </pic:pic>
              </a:graphicData>
            </a:graphic>
          </wp:inline>
        </w:drawing>
      </w:r>
    </w:p>
    <w:p w:rsidR="00B946CF" w:rsidRPr="00F80E82" w:rsidRDefault="00B946CF" w:rsidP="00F80E82">
      <w:r w:rsidRPr="00F80E82">
        <w:t>The combination of properties of bitOrder 'LSBFirst' and byteOrder 'LTR' is disallowed.</w:t>
      </w:r>
    </w:p>
    <w:p w:rsidR="00B946CF" w:rsidRPr="00F80E82" w:rsidRDefault="00B946CF" w:rsidP="00F80E82">
      <w:r w:rsidRPr="00F80E82">
        <w:t>The byteOrder attribute can also be used on tdml</w:t>
      </w:r>
      <w:proofErr w:type="gramStart"/>
      <w:r w:rsidRPr="00F80E82">
        <w:t>:documentPart</w:t>
      </w:r>
      <w:proofErr w:type="gramEnd"/>
      <w:r w:rsidRPr="00F80E82">
        <w:t xml:space="preserve"> elements of type 'byte'.</w:t>
      </w:r>
    </w:p>
    <w:p w:rsidR="00B946CF" w:rsidRPr="00F80E82" w:rsidRDefault="00B946CF" w:rsidP="00F43004">
      <w:pPr>
        <w:pStyle w:val="Heading1"/>
      </w:pPr>
      <w:bookmarkStart w:id="52" w:name="_Toc20156277"/>
      <w:bookmarkStart w:id="53" w:name="_Toc384991129"/>
      <w:bookmarkStart w:id="54" w:name="__RefHeading__1772_906098299"/>
      <w:bookmarkStart w:id="55" w:name="_Toc391372308"/>
      <w:bookmarkStart w:id="56" w:name="_Toc391384424"/>
      <w:bookmarkEnd w:id="52"/>
      <w:bookmarkEnd w:id="53"/>
      <w:r w:rsidRPr="00F80E82">
        <w:lastRenderedPageBreak/>
        <w:t>Security Considerations</w:t>
      </w:r>
      <w:bookmarkEnd w:id="54"/>
      <w:bookmarkEnd w:id="55"/>
      <w:bookmarkEnd w:id="56"/>
    </w:p>
    <w:p w:rsidR="00B946CF" w:rsidRPr="00F80E82" w:rsidRDefault="00B946CF" w:rsidP="00F80E82">
      <w:r w:rsidRPr="00F80E82">
        <w:t>Only data parsing is discussed in this document. Data serialization, or 'unparsing', raises one critical data security issue which is that when writing data, the contents of all of the data must be specified so as to prevent unused parts of the data being used for unintended purposes.</w:t>
      </w:r>
    </w:p>
    <w:p w:rsidR="00B946CF" w:rsidRPr="00F80E82" w:rsidRDefault="00B946CF" w:rsidP="00F80E82">
      <w:r w:rsidRPr="00F80E82">
        <w:t>The DFDL standard (see [DFDL]) specifically provides for this by requiring that a fill byte be specified, the contents of which are used to fill in any unused bits or bytes of the output data.</w:t>
      </w:r>
    </w:p>
    <w:p w:rsidR="00B946CF" w:rsidRPr="00F80E82" w:rsidRDefault="00B946CF" w:rsidP="00F43004">
      <w:pPr>
        <w:pStyle w:val="Heading1"/>
      </w:pPr>
      <w:bookmarkStart w:id="57" w:name="_Toc384991130"/>
      <w:bookmarkStart w:id="58" w:name="__RefHeading__1774_906098299"/>
      <w:bookmarkStart w:id="59" w:name="_Toc391372309"/>
      <w:bookmarkStart w:id="60" w:name="_Toc391384425"/>
      <w:bookmarkEnd w:id="57"/>
      <w:r w:rsidRPr="00F80E82">
        <w:lastRenderedPageBreak/>
        <w:t>Glossary</w:t>
      </w:r>
      <w:bookmarkEnd w:id="58"/>
      <w:bookmarkEnd w:id="59"/>
      <w:bookmarkEnd w:id="60"/>
    </w:p>
    <w:p w:rsidR="00B946CF" w:rsidRPr="00F80E82" w:rsidRDefault="00B946CF" w:rsidP="00F80E82">
      <w:r w:rsidRPr="00F80E82">
        <w:t>Byte – 8 bits of data, also called an Octet.</w:t>
      </w:r>
    </w:p>
    <w:p w:rsidR="00B946CF" w:rsidRPr="00F80E82" w:rsidRDefault="00B946CF" w:rsidP="00F80E82">
      <w:r w:rsidRPr="00F80E82">
        <w:t>DFDL - Data Format Description Language</w:t>
      </w:r>
    </w:p>
    <w:p w:rsidR="00B946CF" w:rsidRPr="00F80E82" w:rsidRDefault="00B946CF" w:rsidP="00F80E82">
      <w:proofErr w:type="gramStart"/>
      <w:r w:rsidRPr="00F80E82">
        <w:t>MIL-STD-2045 – MIL Standard 2045 47001D with Change 1.</w:t>
      </w:r>
      <w:proofErr w:type="gramEnd"/>
      <w:r w:rsidRPr="00F80E82">
        <w:t xml:space="preserve"> See [MILSTD2045] in references.</w:t>
      </w:r>
    </w:p>
    <w:p w:rsidR="00B946CF" w:rsidRPr="00F80E82" w:rsidRDefault="00B946CF" w:rsidP="00F80E82">
      <w:r w:rsidRPr="00F80E82">
        <w:t>TDML - Test Data Markup Language</w:t>
      </w:r>
    </w:p>
    <w:p w:rsidR="00B946CF" w:rsidRPr="00F80E82" w:rsidRDefault="00B946CF" w:rsidP="000B6CB4">
      <w:pPr>
        <w:pStyle w:val="Heading1"/>
      </w:pPr>
      <w:bookmarkStart w:id="61" w:name="_Toc384991131"/>
      <w:bookmarkStart w:id="62" w:name="__RefHeading__1776_906098299"/>
      <w:bookmarkStart w:id="63" w:name="_Toc391372310"/>
      <w:bookmarkStart w:id="64" w:name="_Toc391384426"/>
      <w:bookmarkEnd w:id="61"/>
      <w:r w:rsidRPr="00F80E82">
        <w:lastRenderedPageBreak/>
        <w:t>Contributor</w:t>
      </w:r>
      <w:bookmarkEnd w:id="62"/>
      <w:bookmarkEnd w:id="63"/>
      <w:r w:rsidR="000B6CB4">
        <w:t>s</w:t>
      </w:r>
      <w:bookmarkEnd w:id="64"/>
    </w:p>
    <w:p w:rsidR="000B6CB4" w:rsidRDefault="000B6CB4" w:rsidP="000B6CB4">
      <w:pPr>
        <w:spacing w:before="0"/>
      </w:pPr>
    </w:p>
    <w:p w:rsidR="00B946CF" w:rsidRPr="00F80E82" w:rsidRDefault="00B946CF" w:rsidP="000B6CB4">
      <w:pPr>
        <w:spacing w:before="0"/>
      </w:pPr>
      <w:r w:rsidRPr="00F80E82">
        <w:t>Michael J. Beckerle (Corresponding Author)</w:t>
      </w:r>
    </w:p>
    <w:p w:rsidR="00B946CF" w:rsidRPr="00F80E82" w:rsidRDefault="00B946CF" w:rsidP="000B6CB4">
      <w:pPr>
        <w:spacing w:before="0"/>
      </w:pPr>
      <w:r w:rsidRPr="00F80E82">
        <w:t>Tresys Technology</w:t>
      </w:r>
    </w:p>
    <w:p w:rsidR="00B946CF" w:rsidRPr="00F80E82" w:rsidRDefault="00B946CF" w:rsidP="000B6CB4">
      <w:pPr>
        <w:spacing w:before="0"/>
      </w:pPr>
      <w:r w:rsidRPr="00F80E82">
        <w:t>Columbia, MD</w:t>
      </w:r>
    </w:p>
    <w:p w:rsidR="00B946CF" w:rsidRPr="00F80E82" w:rsidRDefault="00B946CF" w:rsidP="000B6CB4">
      <w:pPr>
        <w:spacing w:before="0"/>
      </w:pPr>
      <w:r w:rsidRPr="00F80E82">
        <w:t>USA</w:t>
      </w:r>
    </w:p>
    <w:p w:rsidR="00B946CF" w:rsidRPr="00F80E82" w:rsidRDefault="00B946CF" w:rsidP="000B6CB4">
      <w:pPr>
        <w:spacing w:before="0"/>
      </w:pPr>
      <w:r w:rsidRPr="00F80E82">
        <w:t>Email: mbeckerle@tresys.com</w:t>
      </w:r>
      <w:bookmarkStart w:id="65" w:name="_Toc384991132"/>
      <w:bookmarkEnd w:id="65"/>
    </w:p>
    <w:p w:rsidR="00B946CF" w:rsidRPr="00F80E82" w:rsidRDefault="00B946CF" w:rsidP="000B6CB4">
      <w:pPr>
        <w:pStyle w:val="Heading1"/>
      </w:pPr>
      <w:bookmarkStart w:id="66" w:name="_Toc526008660"/>
      <w:bookmarkStart w:id="67" w:name="_Toc384991133"/>
      <w:bookmarkStart w:id="68" w:name="__RefHeading__1780_906098299"/>
      <w:bookmarkStart w:id="69" w:name="_Toc391372311"/>
      <w:bookmarkStart w:id="70" w:name="_Toc391384427"/>
      <w:bookmarkEnd w:id="66"/>
      <w:bookmarkEnd w:id="67"/>
      <w:r w:rsidRPr="00F80E82">
        <w:lastRenderedPageBreak/>
        <w:t>Intellectual Property Statement</w:t>
      </w:r>
      <w:bookmarkEnd w:id="68"/>
      <w:bookmarkEnd w:id="69"/>
      <w:bookmarkEnd w:id="70"/>
    </w:p>
    <w:p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F80E82" w:rsidRDefault="00B946CF" w:rsidP="000B6CB4">
      <w:pPr>
        <w:pStyle w:val="Heading1"/>
      </w:pPr>
      <w:bookmarkStart w:id="71" w:name="_Toc384991135"/>
      <w:bookmarkStart w:id="72" w:name="_Toc526008661"/>
      <w:bookmarkStart w:id="73" w:name="_Toc391372312"/>
      <w:bookmarkStart w:id="74" w:name="_Toc391384428"/>
      <w:bookmarkEnd w:id="71"/>
      <w:bookmarkEnd w:id="72"/>
      <w:r w:rsidRPr="00F80E82">
        <w:lastRenderedPageBreak/>
        <w:t>Disclaimer</w:t>
      </w:r>
      <w:bookmarkEnd w:id="73"/>
      <w:bookmarkEnd w:id="74"/>
    </w:p>
    <w:p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F80E82" w:rsidRDefault="00B946CF" w:rsidP="000B6CB4">
      <w:pPr>
        <w:pStyle w:val="Heading1"/>
      </w:pPr>
      <w:bookmarkStart w:id="75" w:name="Bookmark"/>
      <w:bookmarkStart w:id="76" w:name="_Toc3849911351"/>
      <w:bookmarkStart w:id="77" w:name="__RefHeading__1784_906098299"/>
      <w:bookmarkStart w:id="78" w:name="_Toc391372313"/>
      <w:bookmarkStart w:id="79" w:name="_Toc391384429"/>
      <w:bookmarkEnd w:id="75"/>
      <w:bookmarkEnd w:id="76"/>
      <w:r w:rsidRPr="00F80E82">
        <w:lastRenderedPageBreak/>
        <w:t>Full Copyright Notice</w:t>
      </w:r>
      <w:bookmarkEnd w:id="77"/>
      <w:bookmarkEnd w:id="78"/>
      <w:bookmarkEnd w:id="79"/>
    </w:p>
    <w:p w:rsidR="00B946CF" w:rsidRPr="00F80E82" w:rsidRDefault="00B946CF" w:rsidP="00F80E82">
      <w:proofErr w:type="gramStart"/>
      <w:r w:rsidRPr="00F80E82">
        <w:t>Copyright (C) Open Grid Forum (2014).</w:t>
      </w:r>
      <w:proofErr w:type="gramEnd"/>
      <w:r w:rsidRPr="00F80E82">
        <w:t xml:space="preserve"> Some Rights Reserved.</w:t>
      </w:r>
    </w:p>
    <w:p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B946CF" w:rsidRPr="00F80E82" w:rsidRDefault="00B946CF" w:rsidP="00F80E82">
      <w:r w:rsidRPr="00F80E82">
        <w:t>The limited permissions granted above are perpetual and will not be revoked by the OGF or its successors or assignees.</w:t>
      </w:r>
    </w:p>
    <w:p w:rsidR="00B946CF" w:rsidRPr="00F80E82" w:rsidRDefault="00B946CF" w:rsidP="000B6CB4">
      <w:pPr>
        <w:pStyle w:val="Heading1"/>
      </w:pPr>
      <w:bookmarkStart w:id="80" w:name="_Toc384991136"/>
      <w:bookmarkStart w:id="81" w:name="__RefHeading__1786_906098299"/>
      <w:bookmarkStart w:id="82" w:name="_Toc391372314"/>
      <w:bookmarkStart w:id="83" w:name="_Toc391384430"/>
      <w:bookmarkEnd w:id="80"/>
      <w:r w:rsidRPr="00F80E82">
        <w:lastRenderedPageBreak/>
        <w:t>References</w:t>
      </w:r>
      <w:bookmarkEnd w:id="81"/>
      <w:bookmarkEnd w:id="82"/>
      <w:bookmarkEnd w:id="83"/>
    </w:p>
    <w:p w:rsidR="00B946CF" w:rsidRPr="00F80E82" w:rsidRDefault="00B946CF" w:rsidP="00F80E82">
      <w:r w:rsidRPr="00F80E82">
        <w:t xml:space="preserve">[MILSTD2045] CONNECTIONLESS DATA TRANSFER APPLICATION LAYER STANDARD, MIL-STD-2045-47001D w/CHANGE 1, 23 June 2008 (available publicly from US Dept. of Defense </w:t>
      </w:r>
      <w:r w:rsidR="00995EBB">
        <w:t>at</w:t>
      </w:r>
      <w:r w:rsidRPr="00F80E82">
        <w:t xml:space="preserve"> </w:t>
      </w:r>
      <w:hyperlink r:id="rId19" w:history="1">
        <w:r w:rsidRPr="00F80E82">
          <w:rPr>
            <w:rStyle w:val="Hyperlink"/>
          </w:rPr>
          <w:t>http://assistdocs.com/</w:t>
        </w:r>
      </w:hyperlink>
      <w:r w:rsidRPr="00F80E82">
        <w:t>)</w:t>
      </w:r>
    </w:p>
    <w:p w:rsidR="00B946CF" w:rsidRPr="00F80E82" w:rsidRDefault="00B946CF" w:rsidP="00F80E82">
      <w:r w:rsidRPr="00F80E82">
        <w:t xml:space="preserve">[Daffodil] </w:t>
      </w:r>
      <w:hyperlink r:id="rId20" w:history="1">
        <w:r w:rsidRPr="00F80E82">
          <w:rPr>
            <w:rStyle w:val="Hyperlink"/>
          </w:rPr>
          <w:t>https://opensource.ncsa.illinois.edu/confluence/display/DFDL/Daffodil%3A+Open+Source+DFDL</w:t>
        </w:r>
      </w:hyperlink>
    </w:p>
    <w:p w:rsidR="00B946CF" w:rsidRPr="00F80E82" w:rsidRDefault="00B946CF" w:rsidP="00F80E82">
      <w:r w:rsidRPr="00F80E82">
        <w:t xml:space="preserve">[DFDL] Michael J Beckerle, Steven M Hanson, Alan W Powell.  </w:t>
      </w:r>
      <w:proofErr w:type="gramStart"/>
      <w:r w:rsidRPr="00F80E82">
        <w:t>Data Format Description Language (DFDL) v1.0 Specification.</w:t>
      </w:r>
      <w:proofErr w:type="gramEnd"/>
      <w:r w:rsidRPr="00F80E82">
        <w:t xml:space="preserve">  Open Grid Forum. (</w:t>
      </w:r>
      <w:hyperlink r:id="rId21" w:history="1">
        <w:r w:rsidRPr="00F80E82">
          <w:rPr>
            <w:rStyle w:val="Hyperlink"/>
          </w:rPr>
          <w:t>http://redmine.ogf.org/dmsf/dfdl-wg</w:t>
        </w:r>
      </w:hyperlink>
      <w:r w:rsidRPr="00F80E82">
        <w:t>)</w:t>
      </w:r>
    </w:p>
    <w:p w:rsidR="00B946CF" w:rsidRPr="00F80E82" w:rsidRDefault="00B946CF" w:rsidP="000B6CB4">
      <w:pPr>
        <w:spacing w:before="0"/>
      </w:pPr>
      <w:r w:rsidRPr="00F80E82">
        <w:tab/>
        <w:t>Forthcoming Update: GFD-P-R.207 (2014)</w:t>
      </w:r>
    </w:p>
    <w:p w:rsidR="00B946CF" w:rsidRPr="00F80E82" w:rsidRDefault="00B946CF" w:rsidP="000B6CB4">
      <w:pPr>
        <w:spacing w:before="0"/>
      </w:pPr>
      <w:r w:rsidRPr="00F80E82">
        <w:tab/>
        <w:t>Obsolete: GFD-P-R.174. January 2011.</w:t>
      </w:r>
    </w:p>
    <w:p w:rsidR="00D803F4" w:rsidRDefault="00B946CF" w:rsidP="00F80E82">
      <w:r w:rsidRPr="00F80E82">
        <w:t>[TDML] Michael J. Beckerle – Test Data Markup Language. (</w:t>
      </w:r>
      <w:hyperlink r:id="rId22" w:history="1">
        <w:r w:rsidRPr="00995EBB">
          <w:rPr>
            <w:rStyle w:val="Hyperlink"/>
          </w:rPr>
          <w:t>http://</w:t>
        </w:r>
        <w:r w:rsidR="00995EBB" w:rsidRPr="00995EBB">
          <w:rPr>
            <w:rStyle w:val="Hyperlink"/>
          </w:rPr>
          <w:t>redmine.ogf.org/dmsf_files/13238</w:t>
        </w:r>
      </w:hyperlink>
      <w:r w:rsidRPr="00F80E82">
        <w:t>)</w:t>
      </w:r>
    </w:p>
    <w:p w:rsidR="00D803F4" w:rsidRPr="00D803F4" w:rsidRDefault="00D803F4" w:rsidP="0042456C">
      <w:pPr>
        <w:pStyle w:val="Heading1"/>
      </w:pPr>
      <w:r>
        <w:lastRenderedPageBreak/>
        <w:br w:type="page"/>
      </w:r>
    </w:p>
    <w:sectPr w:rsidR="00D803F4" w:rsidRPr="00D803F4" w:rsidSect="00165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7F0" w:rsidRDefault="00C937F0" w:rsidP="00F80E82">
      <w:r>
        <w:separator/>
      </w:r>
    </w:p>
  </w:endnote>
  <w:endnote w:type="continuationSeparator" w:id="0">
    <w:p w:rsidR="00C937F0" w:rsidRDefault="00C937F0" w:rsidP="00F80E82">
      <w:r>
        <w:continuationSeparator/>
      </w:r>
    </w:p>
  </w:endnote>
  <w:endnote w:type="continuationNotice" w:id="1">
    <w:p w:rsidR="00C937F0" w:rsidRDefault="00C937F0"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Default San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7F0" w:rsidRDefault="00C937F0" w:rsidP="00F80E82">
    <w:pPr>
      <w:pStyle w:val="Footer"/>
    </w:pPr>
    <w:r>
      <w:t>dfdl-wg@ogf.org</w:t>
    </w:r>
    <w:r>
      <w:tab/>
    </w:r>
    <w:r>
      <w:tab/>
    </w:r>
    <w:r>
      <w:fldChar w:fldCharType="begin"/>
    </w:r>
    <w:r>
      <w:instrText xml:space="preserve"> PAGE </w:instrText>
    </w:r>
    <w:r>
      <w:fldChar w:fldCharType="separate"/>
    </w:r>
    <w:r w:rsidR="00C76961">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7F0" w:rsidRDefault="00C937F0" w:rsidP="00F80E82">
    <w:pPr>
      <w:pStyle w:val="Footer"/>
    </w:pPr>
    <w:r>
      <w:t>dfdl-wg@ogf.org</w:t>
    </w:r>
    <w:r>
      <w:tab/>
    </w:r>
    <w:r>
      <w:tab/>
    </w:r>
    <w:r>
      <w:fldChar w:fldCharType="begin"/>
    </w:r>
    <w:r>
      <w:instrText xml:space="preserve"> PAGE </w:instrText>
    </w:r>
    <w:r>
      <w:fldChar w:fldCharType="separate"/>
    </w:r>
    <w:r w:rsidR="00C76961">
      <w:rPr>
        <w:noProof/>
      </w:rPr>
      <w:t>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7F0" w:rsidRDefault="00C76961" w:rsidP="00F80E82">
    <w:pPr>
      <w:pStyle w:val="Footer"/>
    </w:pPr>
    <w:hyperlink r:id="rId1" w:history="1">
      <w:r w:rsidR="00C937F0" w:rsidRPr="00833AC3">
        <w:rPr>
          <w:rStyle w:val="Hyperlink"/>
        </w:rPr>
        <w:t>dfdl-wg@ogf.org</w:t>
      </w:r>
    </w:hyperlink>
    <w:r w:rsidR="00C937F0">
      <w:tab/>
    </w:r>
    <w:r w:rsidR="00C937F0">
      <w:tab/>
      <w:t xml:space="preserve">Page </w:t>
    </w:r>
    <w:r w:rsidR="00C937F0">
      <w:fldChar w:fldCharType="begin"/>
    </w:r>
    <w:r w:rsidR="00C937F0">
      <w:instrText xml:space="preserve"> PAGE </w:instrText>
    </w:r>
    <w:r w:rsidR="00C937F0">
      <w:fldChar w:fldCharType="separate"/>
    </w:r>
    <w:r>
      <w:rPr>
        <w:noProof/>
      </w:rPr>
      <w:t>32</w:t>
    </w:r>
    <w:r w:rsidR="00C937F0">
      <w:fldChar w:fldCharType="end"/>
    </w:r>
    <w:r w:rsidR="00C937F0">
      <w:t xml:space="preserve"> of </w:t>
    </w:r>
    <w:fldSimple w:instr=" NUMPAGES ">
      <w:r>
        <w:rPr>
          <w:noProof/>
        </w:rPr>
        <w:t>32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7F0" w:rsidRDefault="00C937F0" w:rsidP="00F80E82">
      <w:r>
        <w:separator/>
      </w:r>
    </w:p>
  </w:footnote>
  <w:footnote w:type="continuationSeparator" w:id="0">
    <w:p w:rsidR="00C937F0" w:rsidRDefault="00C937F0" w:rsidP="00F80E82">
      <w:r>
        <w:continuationSeparator/>
      </w:r>
    </w:p>
  </w:footnote>
  <w:footnote w:type="continuationNotice" w:id="1">
    <w:p w:rsidR="00C937F0" w:rsidRDefault="00C937F0" w:rsidP="00F80E82"/>
  </w:footnote>
  <w:footnote w:id="2">
    <w:p w:rsidR="00C937F0" w:rsidRDefault="00C937F0" w:rsidP="00F80E82">
      <w:pPr>
        <w:pStyle w:val="Footnote"/>
      </w:pPr>
      <w:r>
        <w:rPr>
          <w:rStyle w:val="FootnoteReference"/>
        </w:rPr>
        <w:footnoteRef/>
      </w:r>
      <w:r>
        <w:tab/>
        <w:t>http://en.wikipedia.org/wiki/Endianness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7F0" w:rsidRDefault="00C937F0" w:rsidP="00F80E82">
    <w:pPr>
      <w:pStyle w:val="Header"/>
    </w:pPr>
    <w:r>
      <w:t>GWD-I</w:t>
    </w:r>
    <w:r>
      <w:tab/>
    </w:r>
    <w:r>
      <w:tab/>
      <w:t>Michael J. Beckerle, Tresys Technology</w:t>
    </w:r>
  </w:p>
  <w:p w:rsidR="00C937F0" w:rsidRDefault="00C937F0" w:rsidP="00F80E82">
    <w:pPr>
      <w:pStyle w:val="Header"/>
    </w:pPr>
    <w:r>
      <w:t>DFDL</w:t>
    </w:r>
    <w:r>
      <w:tab/>
    </w:r>
    <w:r>
      <w:tab/>
      <w:t>June 2014</w:t>
    </w:r>
  </w:p>
  <w:p w:rsidR="00C937F0" w:rsidRDefault="00C937F0" w:rsidP="00F80E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7F0" w:rsidRDefault="00C937F0" w:rsidP="00F80E82">
    <w:pPr>
      <w:pStyle w:val="Header"/>
    </w:pPr>
    <w:r>
      <w:t>GWD-I</w:t>
    </w:r>
    <w:r>
      <w:tab/>
    </w:r>
    <w:r>
      <w:tab/>
      <w:t>June 23,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7F0" w:rsidRDefault="00C937F0" w:rsidP="00F80E82">
    <w:pPr>
      <w:pStyle w:val="Header"/>
    </w:pPr>
    <w:r>
      <w:t>GWD-I</w:t>
    </w:r>
    <w:r>
      <w:tab/>
    </w:r>
    <w:r>
      <w:tab/>
      <w:t>Michael J. Beckerle, Tresys Technology</w:t>
    </w:r>
  </w:p>
  <w:p w:rsidR="00C937F0" w:rsidRDefault="00C937F0" w:rsidP="00F80E82">
    <w:pPr>
      <w:pStyle w:val="Header"/>
    </w:pPr>
    <w:r>
      <w:t>DFDL</w:t>
    </w:r>
    <w:r>
      <w:tab/>
    </w:r>
    <w:r>
      <w:tab/>
      <w:t>June 2014</w:t>
    </w:r>
  </w:p>
  <w:p w:rsidR="00C937F0" w:rsidRDefault="00C937F0"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0C52759"/>
    <w:multiLevelType w:val="hybridMultilevel"/>
    <w:tmpl w:val="6826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1AA15E4"/>
    <w:multiLevelType w:val="hybridMultilevel"/>
    <w:tmpl w:val="020A996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6BD23CD"/>
    <w:multiLevelType w:val="hybridMultilevel"/>
    <w:tmpl w:val="404E6408"/>
    <w:lvl w:ilvl="0" w:tplc="08090001">
      <w:start w:val="1"/>
      <w:numFmt w:val="bullet"/>
      <w:lvlText w:val=""/>
      <w:lvlJc w:val="left"/>
      <w:pPr>
        <w:tabs>
          <w:tab w:val="num" w:pos="720"/>
        </w:tabs>
        <w:ind w:left="720" w:hanging="360"/>
      </w:pPr>
      <w:rPr>
        <w:rFonts w:ascii="Symbol" w:hAnsi="Symbol" w:hint="default"/>
      </w:rPr>
    </w:lvl>
    <w:lvl w:ilvl="1" w:tplc="2496F746">
      <w:start w:val="1"/>
      <w:numFmt w:val="decimal"/>
      <w:lvlText w:val="%2)"/>
      <w:lvlJc w:val="left"/>
      <w:pPr>
        <w:ind w:left="1440" w:hanging="360"/>
      </w:pPr>
      <w:rPr>
        <w:rFonts w:ascii="Default San Serif" w:hAnsi="Default San Serif" w:hint="default"/>
        <w:b/>
        <w:u w:val="single"/>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06F043FA"/>
    <w:multiLevelType w:val="hybridMultilevel"/>
    <w:tmpl w:val="381E65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9E70B0E"/>
    <w:multiLevelType w:val="hybridMultilevel"/>
    <w:tmpl w:val="FF36542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09FC2780"/>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114DF0"/>
    <w:multiLevelType w:val="hybridMultilevel"/>
    <w:tmpl w:val="8AA2D4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nsid w:val="0B266DEB"/>
    <w:multiLevelType w:val="hybridMultilevel"/>
    <w:tmpl w:val="1D14D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4">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10275050"/>
    <w:multiLevelType w:val="multilevel"/>
    <w:tmpl w:val="9AFC39E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112A1E88"/>
    <w:multiLevelType w:val="hybridMultilevel"/>
    <w:tmpl w:val="8E98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783087"/>
    <w:multiLevelType w:val="hybridMultilevel"/>
    <w:tmpl w:val="B1ACB2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12F27862"/>
    <w:multiLevelType w:val="hybridMultilevel"/>
    <w:tmpl w:val="2BFA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43B48F2"/>
    <w:multiLevelType w:val="hybridMultilevel"/>
    <w:tmpl w:val="4D5410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nsid w:val="14437D4B"/>
    <w:multiLevelType w:val="hybridMultilevel"/>
    <w:tmpl w:val="04B4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4F0689B"/>
    <w:multiLevelType w:val="hybridMultilevel"/>
    <w:tmpl w:val="B0508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7931497"/>
    <w:multiLevelType w:val="hybridMultilevel"/>
    <w:tmpl w:val="16C62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89E1BD2"/>
    <w:multiLevelType w:val="hybridMultilevel"/>
    <w:tmpl w:val="007A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1B803F3A"/>
    <w:multiLevelType w:val="hybridMultilevel"/>
    <w:tmpl w:val="C656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B8879F4"/>
    <w:multiLevelType w:val="hybridMultilevel"/>
    <w:tmpl w:val="A7F4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1C41174F"/>
    <w:multiLevelType w:val="hybridMultilevel"/>
    <w:tmpl w:val="D2E056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4">
    <w:nsid w:val="1C5C3961"/>
    <w:multiLevelType w:val="hybridMultilevel"/>
    <w:tmpl w:val="E3A254B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5">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1671B35"/>
    <w:multiLevelType w:val="hybridMultilevel"/>
    <w:tmpl w:val="F450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3E70EED"/>
    <w:multiLevelType w:val="hybridMultilevel"/>
    <w:tmpl w:val="BF8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0">
    <w:nsid w:val="26C45D3E"/>
    <w:multiLevelType w:val="hybridMultilevel"/>
    <w:tmpl w:val="B074EF1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1">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9043164"/>
    <w:multiLevelType w:val="hybridMultilevel"/>
    <w:tmpl w:val="F6FA69CC"/>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3">
    <w:nsid w:val="2A924C1E"/>
    <w:multiLevelType w:val="hybridMultilevel"/>
    <w:tmpl w:val="B3A8CFBA"/>
    <w:lvl w:ilvl="0" w:tplc="04090001">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4">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5">
    <w:nsid w:val="2CC82B69"/>
    <w:multiLevelType w:val="hybridMultilevel"/>
    <w:tmpl w:val="D57A60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ECD2AEC"/>
    <w:multiLevelType w:val="hybridMultilevel"/>
    <w:tmpl w:val="94E22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F744320"/>
    <w:multiLevelType w:val="hybridMultilevel"/>
    <w:tmpl w:val="CD5E4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33A871D2"/>
    <w:multiLevelType w:val="hybridMultilevel"/>
    <w:tmpl w:val="A374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3">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5971C01"/>
    <w:multiLevelType w:val="hybridMultilevel"/>
    <w:tmpl w:val="168C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6300C1C"/>
    <w:multiLevelType w:val="hybridMultilevel"/>
    <w:tmpl w:val="766C8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9175E10"/>
    <w:multiLevelType w:val="hybridMultilevel"/>
    <w:tmpl w:val="A366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0">
    <w:nsid w:val="39F53AE3"/>
    <w:multiLevelType w:val="hybridMultilevel"/>
    <w:tmpl w:val="6DFE1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3A131C31"/>
    <w:multiLevelType w:val="hybridMultilevel"/>
    <w:tmpl w:val="0C2A0ED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2">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4">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8">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2">
    <w:nsid w:val="448157AE"/>
    <w:multiLevelType w:val="hybridMultilevel"/>
    <w:tmpl w:val="CF36E8DE"/>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3">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5B86318"/>
    <w:multiLevelType w:val="hybridMultilevel"/>
    <w:tmpl w:val="BE626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480E0870"/>
    <w:multiLevelType w:val="hybridMultilevel"/>
    <w:tmpl w:val="B56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1B4DB5"/>
    <w:multiLevelType w:val="hybridMultilevel"/>
    <w:tmpl w:val="B78ABA8C"/>
    <w:lvl w:ilvl="0" w:tplc="22800CB0">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nsid w:val="4A85259B"/>
    <w:multiLevelType w:val="hybridMultilevel"/>
    <w:tmpl w:val="AC7CC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B072340"/>
    <w:multiLevelType w:val="hybridMultilevel"/>
    <w:tmpl w:val="A366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D24197E"/>
    <w:multiLevelType w:val="hybridMultilevel"/>
    <w:tmpl w:val="7004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nsid w:val="4E46134A"/>
    <w:multiLevelType w:val="hybridMultilevel"/>
    <w:tmpl w:val="5254AFD4"/>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3">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nsid w:val="4EC36329"/>
    <w:multiLevelType w:val="hybridMultilevel"/>
    <w:tmpl w:val="C9C64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6">
    <w:nsid w:val="4F2516AB"/>
    <w:multiLevelType w:val="hybridMultilevel"/>
    <w:tmpl w:val="9AF0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nsid w:val="505C1254"/>
    <w:multiLevelType w:val="hybridMultilevel"/>
    <w:tmpl w:val="536848A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9">
    <w:nsid w:val="50A05FE4"/>
    <w:multiLevelType w:val="hybridMultilevel"/>
    <w:tmpl w:val="A03C8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nsid w:val="523B6E55"/>
    <w:multiLevelType w:val="hybridMultilevel"/>
    <w:tmpl w:val="0FDCCD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523E5D93"/>
    <w:multiLevelType w:val="hybridMultilevel"/>
    <w:tmpl w:val="3FE2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4">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5">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nsid w:val="573900BA"/>
    <w:multiLevelType w:val="hybridMultilevel"/>
    <w:tmpl w:val="335C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A0B2173"/>
    <w:multiLevelType w:val="hybridMultilevel"/>
    <w:tmpl w:val="DCE4D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nsid w:val="5AE25FFB"/>
    <w:multiLevelType w:val="hybridMultilevel"/>
    <w:tmpl w:val="DCF6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5D014863"/>
    <w:multiLevelType w:val="hybridMultilevel"/>
    <w:tmpl w:val="FCDE790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5">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25E7AE7"/>
    <w:multiLevelType w:val="hybridMultilevel"/>
    <w:tmpl w:val="A5C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3F626B4"/>
    <w:multiLevelType w:val="hybridMultilevel"/>
    <w:tmpl w:val="14F0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56C3791"/>
    <w:multiLevelType w:val="hybridMultilevel"/>
    <w:tmpl w:val="FC5A9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577580B"/>
    <w:multiLevelType w:val="hybridMultilevel"/>
    <w:tmpl w:val="C8608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66423FF6"/>
    <w:multiLevelType w:val="hybridMultilevel"/>
    <w:tmpl w:val="0498A02A"/>
    <w:lvl w:ilvl="0" w:tplc="B4F21F3C">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68387800"/>
    <w:multiLevelType w:val="hybridMultilevel"/>
    <w:tmpl w:val="B35C4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8ED170A"/>
    <w:multiLevelType w:val="hybridMultilevel"/>
    <w:tmpl w:val="0E5C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91A4E68"/>
    <w:multiLevelType w:val="hybridMultilevel"/>
    <w:tmpl w:val="464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B2A7B55"/>
    <w:multiLevelType w:val="hybridMultilevel"/>
    <w:tmpl w:val="1C6815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2">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4">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6D2744C3"/>
    <w:multiLevelType w:val="hybridMultilevel"/>
    <w:tmpl w:val="7FE4E85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6">
    <w:nsid w:val="6EEC2630"/>
    <w:multiLevelType w:val="hybridMultilevel"/>
    <w:tmpl w:val="7F8CA21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7">
    <w:nsid w:val="708B5E50"/>
    <w:multiLevelType w:val="hybridMultilevel"/>
    <w:tmpl w:val="C2C23D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8">
    <w:nsid w:val="718B4342"/>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60">
    <w:nsid w:val="74801BDF"/>
    <w:multiLevelType w:val="hybridMultilevel"/>
    <w:tmpl w:val="14AC4D6E"/>
    <w:lvl w:ilvl="0" w:tplc="04090017">
      <w:start w:val="1"/>
      <w:numFmt w:val="lowerLetter"/>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61">
    <w:nsid w:val="76A73280"/>
    <w:multiLevelType w:val="hybridMultilevel"/>
    <w:tmpl w:val="2B36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9797829"/>
    <w:multiLevelType w:val="hybridMultilevel"/>
    <w:tmpl w:val="C87CD3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3">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nsid w:val="7A3E7B65"/>
    <w:multiLevelType w:val="hybridMultilevel"/>
    <w:tmpl w:val="52EA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A770BE9"/>
    <w:multiLevelType w:val="multilevel"/>
    <w:tmpl w:val="1CAA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ABD76D0"/>
    <w:multiLevelType w:val="hybridMultilevel"/>
    <w:tmpl w:val="9258AF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8">
    <w:nsid w:val="7AF02939"/>
    <w:multiLevelType w:val="hybridMultilevel"/>
    <w:tmpl w:val="4692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B5A6D2A"/>
    <w:multiLevelType w:val="multilevel"/>
    <w:tmpl w:val="263E857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B6A62FB"/>
    <w:multiLevelType w:val="hybridMultilevel"/>
    <w:tmpl w:val="F22652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1">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C3674E5"/>
    <w:multiLevelType w:val="hybridMultilevel"/>
    <w:tmpl w:val="B05408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6">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85"/>
  </w:num>
  <w:num w:numId="11">
    <w:abstractNumId w:val="102"/>
  </w:num>
  <w:num w:numId="12">
    <w:abstractNumId w:val="163"/>
  </w:num>
  <w:num w:numId="13">
    <w:abstractNumId w:val="131"/>
  </w:num>
  <w:num w:numId="14">
    <w:abstractNumId w:val="44"/>
  </w:num>
  <w:num w:numId="15">
    <w:abstractNumId w:val="152"/>
  </w:num>
  <w:num w:numId="16">
    <w:abstractNumId w:val="105"/>
  </w:num>
  <w:num w:numId="17">
    <w:abstractNumId w:val="117"/>
  </w:num>
  <w:num w:numId="18">
    <w:abstractNumId w:val="107"/>
  </w:num>
  <w:num w:numId="19">
    <w:abstractNumId w:val="160"/>
  </w:num>
  <w:num w:numId="20">
    <w:abstractNumId w:val="174"/>
  </w:num>
  <w:num w:numId="21">
    <w:abstractNumId w:val="75"/>
  </w:num>
  <w:num w:numId="22">
    <w:abstractNumId w:val="49"/>
  </w:num>
  <w:num w:numId="23">
    <w:abstractNumId w:val="121"/>
  </w:num>
  <w:num w:numId="24">
    <w:abstractNumId w:val="90"/>
  </w:num>
  <w:num w:numId="25">
    <w:abstractNumId w:val="144"/>
  </w:num>
  <w:num w:numId="26">
    <w:abstractNumId w:val="46"/>
  </w:num>
  <w:num w:numId="27">
    <w:abstractNumId w:val="176"/>
  </w:num>
  <w:num w:numId="28">
    <w:abstractNumId w:val="125"/>
  </w:num>
  <w:num w:numId="29">
    <w:abstractNumId w:val="141"/>
  </w:num>
  <w:num w:numId="30">
    <w:abstractNumId w:val="31"/>
  </w:num>
  <w:num w:numId="31">
    <w:abstractNumId w:val="82"/>
  </w:num>
  <w:num w:numId="32">
    <w:abstractNumId w:val="115"/>
  </w:num>
  <w:num w:numId="33">
    <w:abstractNumId w:val="175"/>
  </w:num>
  <w:num w:numId="34">
    <w:abstractNumId w:val="132"/>
  </w:num>
  <w:num w:numId="35">
    <w:abstractNumId w:val="91"/>
  </w:num>
  <w:num w:numId="36">
    <w:abstractNumId w:val="73"/>
  </w:num>
  <w:num w:numId="37">
    <w:abstractNumId w:val="72"/>
  </w:num>
  <w:num w:numId="38">
    <w:abstractNumId w:val="118"/>
  </w:num>
  <w:num w:numId="39">
    <w:abstractNumId w:val="124"/>
  </w:num>
  <w:num w:numId="40">
    <w:abstractNumId w:val="130"/>
  </w:num>
  <w:num w:numId="41">
    <w:abstractNumId w:val="157"/>
  </w:num>
  <w:num w:numId="42">
    <w:abstractNumId w:val="149"/>
  </w:num>
  <w:num w:numId="43">
    <w:abstractNumId w:val="156"/>
  </w:num>
  <w:num w:numId="44">
    <w:abstractNumId w:val="55"/>
  </w:num>
  <w:num w:numId="45">
    <w:abstractNumId w:val="135"/>
  </w:num>
  <w:num w:numId="46">
    <w:abstractNumId w:val="146"/>
  </w:num>
  <w:num w:numId="47">
    <w:abstractNumId w:val="165"/>
  </w:num>
  <w:num w:numId="48">
    <w:abstractNumId w:val="101"/>
  </w:num>
  <w:num w:numId="49">
    <w:abstractNumId w:val="69"/>
  </w:num>
  <w:num w:numId="50">
    <w:abstractNumId w:val="63"/>
  </w:num>
  <w:num w:numId="51">
    <w:abstractNumId w:val="112"/>
  </w:num>
  <w:num w:numId="52">
    <w:abstractNumId w:val="34"/>
  </w:num>
  <w:num w:numId="53">
    <w:abstractNumId w:val="39"/>
  </w:num>
  <w:num w:numId="54">
    <w:abstractNumId w:val="89"/>
  </w:num>
  <w:num w:numId="55">
    <w:abstractNumId w:val="151"/>
  </w:num>
  <w:num w:numId="56">
    <w:abstractNumId w:val="41"/>
  </w:num>
  <w:num w:numId="57">
    <w:abstractNumId w:val="167"/>
  </w:num>
  <w:num w:numId="58">
    <w:abstractNumId w:val="134"/>
  </w:num>
  <w:num w:numId="59">
    <w:abstractNumId w:val="153"/>
  </w:num>
  <w:num w:numId="60">
    <w:abstractNumId w:val="53"/>
  </w:num>
  <w:num w:numId="61">
    <w:abstractNumId w:val="155"/>
  </w:num>
  <w:num w:numId="62">
    <w:abstractNumId w:val="97"/>
  </w:num>
  <w:num w:numId="63">
    <w:abstractNumId w:val="70"/>
  </w:num>
  <w:num w:numId="64">
    <w:abstractNumId w:val="162"/>
  </w:num>
  <w:num w:numId="65">
    <w:abstractNumId w:val="93"/>
  </w:num>
  <w:num w:numId="66">
    <w:abstractNumId w:val="170"/>
  </w:num>
  <w:num w:numId="67">
    <w:abstractNumId w:val="29"/>
  </w:num>
  <w:num w:numId="68">
    <w:abstractNumId w:val="36"/>
  </w:num>
  <w:num w:numId="69">
    <w:abstractNumId w:val="42"/>
  </w:num>
  <w:num w:numId="70">
    <w:abstractNumId w:val="103"/>
  </w:num>
  <w:num w:numId="71">
    <w:abstractNumId w:val="173"/>
  </w:num>
  <w:num w:numId="72">
    <w:abstractNumId w:val="67"/>
  </w:num>
  <w:num w:numId="73">
    <w:abstractNumId w:val="114"/>
  </w:num>
  <w:num w:numId="74">
    <w:abstractNumId w:val="138"/>
  </w:num>
  <w:num w:numId="75">
    <w:abstractNumId w:val="65"/>
  </w:num>
  <w:num w:numId="76">
    <w:abstractNumId w:val="92"/>
  </w:num>
  <w:num w:numId="77">
    <w:abstractNumId w:val="77"/>
  </w:num>
  <w:num w:numId="78">
    <w:abstractNumId w:val="88"/>
  </w:num>
  <w:num w:numId="79">
    <w:abstractNumId w:val="164"/>
  </w:num>
  <w:num w:numId="80">
    <w:abstractNumId w:val="126"/>
  </w:num>
  <w:num w:numId="81">
    <w:abstractNumId w:val="80"/>
  </w:num>
  <w:num w:numId="82">
    <w:abstractNumId w:val="38"/>
  </w:num>
  <w:num w:numId="83">
    <w:abstractNumId w:val="54"/>
  </w:num>
  <w:num w:numId="84">
    <w:abstractNumId w:val="45"/>
  </w:num>
  <w:num w:numId="85">
    <w:abstractNumId w:val="169"/>
  </w:num>
  <w:num w:numId="86">
    <w:abstractNumId w:val="172"/>
  </w:num>
  <w:num w:numId="87">
    <w:abstractNumId w:val="123"/>
  </w:num>
  <w:num w:numId="88">
    <w:abstractNumId w:val="111"/>
  </w:num>
  <w:num w:numId="89">
    <w:abstractNumId w:val="51"/>
  </w:num>
  <w:num w:numId="90">
    <w:abstractNumId w:val="119"/>
  </w:num>
  <w:num w:numId="91">
    <w:abstractNumId w:val="142"/>
  </w:num>
  <w:num w:numId="92">
    <w:abstractNumId w:val="83"/>
  </w:num>
  <w:num w:numId="93">
    <w:abstractNumId w:val="48"/>
  </w:num>
  <w:num w:numId="94">
    <w:abstractNumId w:val="35"/>
  </w:num>
  <w:num w:numId="95">
    <w:abstractNumId w:val="150"/>
  </w:num>
  <w:num w:numId="96">
    <w:abstractNumId w:val="61"/>
  </w:num>
  <w:num w:numId="97">
    <w:abstractNumId w:val="136"/>
  </w:num>
  <w:num w:numId="98">
    <w:abstractNumId w:val="30"/>
  </w:num>
  <w:num w:numId="99">
    <w:abstractNumId w:val="33"/>
  </w:num>
  <w:num w:numId="100">
    <w:abstractNumId w:val="161"/>
  </w:num>
  <w:num w:numId="101">
    <w:abstractNumId w:val="58"/>
  </w:num>
  <w:num w:numId="102">
    <w:abstractNumId w:val="168"/>
  </w:num>
  <w:num w:numId="103">
    <w:abstractNumId w:val="40"/>
  </w:num>
  <w:num w:numId="104">
    <w:abstractNumId w:val="66"/>
  </w:num>
  <w:num w:numId="105">
    <w:abstractNumId w:val="32"/>
  </w:num>
  <w:num w:numId="106">
    <w:abstractNumId w:val="76"/>
  </w:num>
  <w:num w:numId="107">
    <w:abstractNumId w:val="59"/>
  </w:num>
  <w:num w:numId="108">
    <w:abstractNumId w:val="74"/>
  </w:num>
  <w:num w:numId="109">
    <w:abstractNumId w:val="37"/>
  </w:num>
  <w:num w:numId="110">
    <w:abstractNumId w:val="120"/>
  </w:num>
  <w:num w:numId="111">
    <w:abstractNumId w:val="128"/>
  </w:num>
  <w:num w:numId="112">
    <w:abstractNumId w:val="113"/>
  </w:num>
  <w:num w:numId="113">
    <w:abstractNumId w:val="96"/>
  </w:num>
  <w:num w:numId="114">
    <w:abstractNumId w:val="158"/>
  </w:num>
  <w:num w:numId="115">
    <w:abstractNumId w:val="110"/>
  </w:num>
  <w:num w:numId="116">
    <w:abstractNumId w:val="86"/>
  </w:num>
  <w:num w:numId="117">
    <w:abstractNumId w:val="43"/>
  </w:num>
  <w:num w:numId="118">
    <w:abstractNumId w:val="81"/>
  </w:num>
  <w:num w:numId="119">
    <w:abstractNumId w:val="171"/>
  </w:num>
  <w:num w:numId="120">
    <w:abstractNumId w:val="100"/>
  </w:num>
  <w:num w:numId="121">
    <w:abstractNumId w:val="56"/>
  </w:num>
  <w:num w:numId="122">
    <w:abstractNumId w:val="52"/>
  </w:num>
  <w:num w:numId="123">
    <w:abstractNumId w:val="50"/>
  </w:num>
  <w:num w:numId="124">
    <w:abstractNumId w:val="140"/>
  </w:num>
  <w:num w:numId="125">
    <w:abstractNumId w:val="148"/>
  </w:num>
  <w:num w:numId="126">
    <w:abstractNumId w:val="98"/>
  </w:num>
  <w:num w:numId="127">
    <w:abstractNumId w:val="145"/>
  </w:num>
  <w:num w:numId="128">
    <w:abstractNumId w:val="133"/>
  </w:num>
  <w:num w:numId="129">
    <w:abstractNumId w:val="87"/>
  </w:num>
  <w:num w:numId="130">
    <w:abstractNumId w:val="109"/>
  </w:num>
  <w:num w:numId="131">
    <w:abstractNumId w:val="62"/>
  </w:num>
  <w:num w:numId="132">
    <w:abstractNumId w:val="94"/>
  </w:num>
  <w:num w:numId="133">
    <w:abstractNumId w:val="143"/>
  </w:num>
  <w:num w:numId="134">
    <w:abstractNumId w:val="159"/>
  </w:num>
  <w:num w:numId="135">
    <w:abstractNumId w:val="71"/>
  </w:num>
  <w:num w:numId="136">
    <w:abstractNumId w:val="147"/>
  </w:num>
  <w:num w:numId="137">
    <w:abstractNumId w:val="60"/>
  </w:num>
  <w:num w:numId="138">
    <w:abstractNumId w:val="78"/>
  </w:num>
  <w:num w:numId="139">
    <w:abstractNumId w:val="108"/>
  </w:num>
  <w:num w:numId="140">
    <w:abstractNumId w:val="166"/>
  </w:num>
  <w:num w:numId="141">
    <w:abstractNumId w:val="139"/>
  </w:num>
  <w:num w:numId="142">
    <w:abstractNumId w:val="154"/>
  </w:num>
  <w:num w:numId="143">
    <w:abstractNumId w:val="64"/>
  </w:num>
  <w:num w:numId="144">
    <w:abstractNumId w:val="116"/>
  </w:num>
  <w:num w:numId="145">
    <w:abstractNumId w:val="137"/>
  </w:num>
  <w:num w:numId="146">
    <w:abstractNumId w:val="104"/>
  </w:num>
  <w:num w:numId="147">
    <w:abstractNumId w:val="99"/>
  </w:num>
  <w:num w:numId="148">
    <w:abstractNumId w:val="95"/>
  </w:num>
  <w:num w:numId="149">
    <w:abstractNumId w:val="127"/>
  </w:num>
  <w:num w:numId="150">
    <w:abstractNumId w:val="106"/>
  </w:num>
  <w:num w:numId="151">
    <w:abstractNumId w:val="122"/>
  </w:num>
  <w:num w:numId="152">
    <w:abstractNumId w:val="79"/>
  </w:num>
  <w:num w:numId="153">
    <w:abstractNumId w:val="68"/>
  </w:num>
  <w:num w:numId="154">
    <w:abstractNumId w:val="177"/>
  </w:num>
  <w:num w:numId="155">
    <w:abstractNumId w:val="84"/>
  </w:num>
  <w:num w:numId="156">
    <w:abstractNumId w:val="129"/>
  </w:num>
  <w:num w:numId="157">
    <w:abstractNumId w:val="57"/>
  </w:num>
  <w:num w:numId="158">
    <w:abstractNumId w:val="47"/>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ocumentProtection w:edit="readOnly" w:formatting="1" w:enforcement="0"/>
  <w:styleLockTheme/>
  <w:styleLockQFSet/>
  <w:defaultTabStop w:val="720"/>
  <w:noPunctuationKerning/>
  <w:characterSpacingControl w:val="doNotCompress"/>
  <w:hdrShapeDefaults>
    <o:shapedefaults v:ext="edit" spidmax="40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CEC"/>
    <w:rsid w:val="00014DB8"/>
    <w:rsid w:val="00015AC8"/>
    <w:rsid w:val="00015C13"/>
    <w:rsid w:val="00015DDF"/>
    <w:rsid w:val="00015FCA"/>
    <w:rsid w:val="00016519"/>
    <w:rsid w:val="00016672"/>
    <w:rsid w:val="0001691B"/>
    <w:rsid w:val="00016C9D"/>
    <w:rsid w:val="00017371"/>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A47"/>
    <w:rsid w:val="001D4C1A"/>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B5D"/>
    <w:rsid w:val="001E5E42"/>
    <w:rsid w:val="001E62F9"/>
    <w:rsid w:val="001E69AA"/>
    <w:rsid w:val="001E69B1"/>
    <w:rsid w:val="001E71B9"/>
    <w:rsid w:val="001E72F9"/>
    <w:rsid w:val="001E745C"/>
    <w:rsid w:val="001E7643"/>
    <w:rsid w:val="001E76B8"/>
    <w:rsid w:val="001E7AE3"/>
    <w:rsid w:val="001E7D39"/>
    <w:rsid w:val="001E7FAA"/>
    <w:rsid w:val="001F01F0"/>
    <w:rsid w:val="001F0744"/>
    <w:rsid w:val="001F0B4A"/>
    <w:rsid w:val="001F0BA7"/>
    <w:rsid w:val="001F1209"/>
    <w:rsid w:val="001F19B8"/>
    <w:rsid w:val="001F1DA0"/>
    <w:rsid w:val="001F2079"/>
    <w:rsid w:val="001F2256"/>
    <w:rsid w:val="001F2BCB"/>
    <w:rsid w:val="001F2D07"/>
    <w:rsid w:val="001F2ED7"/>
    <w:rsid w:val="001F3A7A"/>
    <w:rsid w:val="001F3B65"/>
    <w:rsid w:val="001F3B7F"/>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E"/>
    <w:rsid w:val="00251B30"/>
    <w:rsid w:val="00251F9C"/>
    <w:rsid w:val="0025238D"/>
    <w:rsid w:val="002523B4"/>
    <w:rsid w:val="002525C6"/>
    <w:rsid w:val="00252665"/>
    <w:rsid w:val="00252773"/>
    <w:rsid w:val="00252856"/>
    <w:rsid w:val="00252CD7"/>
    <w:rsid w:val="0025301C"/>
    <w:rsid w:val="00253114"/>
    <w:rsid w:val="002533F9"/>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48A"/>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863"/>
    <w:rsid w:val="00290920"/>
    <w:rsid w:val="002909A5"/>
    <w:rsid w:val="00291007"/>
    <w:rsid w:val="0029166E"/>
    <w:rsid w:val="0029199E"/>
    <w:rsid w:val="00291A81"/>
    <w:rsid w:val="00291C37"/>
    <w:rsid w:val="00291F37"/>
    <w:rsid w:val="00293086"/>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C8F"/>
    <w:rsid w:val="00322372"/>
    <w:rsid w:val="00322516"/>
    <w:rsid w:val="0032254F"/>
    <w:rsid w:val="00322632"/>
    <w:rsid w:val="00322BA4"/>
    <w:rsid w:val="003231DF"/>
    <w:rsid w:val="00323B64"/>
    <w:rsid w:val="00323BE5"/>
    <w:rsid w:val="00323C51"/>
    <w:rsid w:val="00324376"/>
    <w:rsid w:val="0032443E"/>
    <w:rsid w:val="00324742"/>
    <w:rsid w:val="00324838"/>
    <w:rsid w:val="00324CAC"/>
    <w:rsid w:val="00324E5A"/>
    <w:rsid w:val="00324EB5"/>
    <w:rsid w:val="00324EE9"/>
    <w:rsid w:val="00324F72"/>
    <w:rsid w:val="00324FD3"/>
    <w:rsid w:val="003254DC"/>
    <w:rsid w:val="0032554C"/>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41EA"/>
    <w:rsid w:val="003846F4"/>
    <w:rsid w:val="003847A5"/>
    <w:rsid w:val="00384A7C"/>
    <w:rsid w:val="00384B64"/>
    <w:rsid w:val="00384E56"/>
    <w:rsid w:val="00384EE2"/>
    <w:rsid w:val="00385478"/>
    <w:rsid w:val="00385A65"/>
    <w:rsid w:val="003866ED"/>
    <w:rsid w:val="003868A5"/>
    <w:rsid w:val="0038697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70D"/>
    <w:rsid w:val="003D0AB5"/>
    <w:rsid w:val="003D0B06"/>
    <w:rsid w:val="003D192A"/>
    <w:rsid w:val="003D27F6"/>
    <w:rsid w:val="003D29A8"/>
    <w:rsid w:val="003D2BC7"/>
    <w:rsid w:val="003D2E06"/>
    <w:rsid w:val="003D3151"/>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BA5"/>
    <w:rsid w:val="00452BCC"/>
    <w:rsid w:val="00452DCF"/>
    <w:rsid w:val="00452ED0"/>
    <w:rsid w:val="00452F5D"/>
    <w:rsid w:val="00453122"/>
    <w:rsid w:val="00453534"/>
    <w:rsid w:val="00453CA4"/>
    <w:rsid w:val="00454AC5"/>
    <w:rsid w:val="00454BAA"/>
    <w:rsid w:val="0045571E"/>
    <w:rsid w:val="00455EFF"/>
    <w:rsid w:val="00456166"/>
    <w:rsid w:val="0045634A"/>
    <w:rsid w:val="0045643D"/>
    <w:rsid w:val="004564CE"/>
    <w:rsid w:val="0045662B"/>
    <w:rsid w:val="004567F1"/>
    <w:rsid w:val="0045739B"/>
    <w:rsid w:val="00457403"/>
    <w:rsid w:val="00457C6A"/>
    <w:rsid w:val="00460084"/>
    <w:rsid w:val="0046044E"/>
    <w:rsid w:val="00460595"/>
    <w:rsid w:val="004607D5"/>
    <w:rsid w:val="00460FA9"/>
    <w:rsid w:val="00461249"/>
    <w:rsid w:val="004615F5"/>
    <w:rsid w:val="00461C81"/>
    <w:rsid w:val="004621AE"/>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71A5"/>
    <w:rsid w:val="004972AC"/>
    <w:rsid w:val="0049740C"/>
    <w:rsid w:val="00497AD5"/>
    <w:rsid w:val="00497FEB"/>
    <w:rsid w:val="004A01B2"/>
    <w:rsid w:val="004A0307"/>
    <w:rsid w:val="004A0ED4"/>
    <w:rsid w:val="004A1934"/>
    <w:rsid w:val="004A1FDE"/>
    <w:rsid w:val="004A2C6D"/>
    <w:rsid w:val="004A2D38"/>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7C1"/>
    <w:rsid w:val="004F7B47"/>
    <w:rsid w:val="00500253"/>
    <w:rsid w:val="005002E0"/>
    <w:rsid w:val="005002F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9A0"/>
    <w:rsid w:val="005329EF"/>
    <w:rsid w:val="00532B79"/>
    <w:rsid w:val="00532BB5"/>
    <w:rsid w:val="00532D1E"/>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3B2E"/>
    <w:rsid w:val="005742BA"/>
    <w:rsid w:val="0057494D"/>
    <w:rsid w:val="005749C6"/>
    <w:rsid w:val="005751D4"/>
    <w:rsid w:val="005753EF"/>
    <w:rsid w:val="00575982"/>
    <w:rsid w:val="00575D7E"/>
    <w:rsid w:val="00576080"/>
    <w:rsid w:val="005765F9"/>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100"/>
    <w:rsid w:val="005951B5"/>
    <w:rsid w:val="00595783"/>
    <w:rsid w:val="00595BD5"/>
    <w:rsid w:val="00595D6C"/>
    <w:rsid w:val="005964DB"/>
    <w:rsid w:val="005964FC"/>
    <w:rsid w:val="00596841"/>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30AB"/>
    <w:rsid w:val="0061333B"/>
    <w:rsid w:val="00613A92"/>
    <w:rsid w:val="00614694"/>
    <w:rsid w:val="00614DE8"/>
    <w:rsid w:val="00615189"/>
    <w:rsid w:val="0061522F"/>
    <w:rsid w:val="00615525"/>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5AE"/>
    <w:rsid w:val="00641989"/>
    <w:rsid w:val="00641E2F"/>
    <w:rsid w:val="00641E4E"/>
    <w:rsid w:val="00642243"/>
    <w:rsid w:val="006430B7"/>
    <w:rsid w:val="00643A96"/>
    <w:rsid w:val="00643A99"/>
    <w:rsid w:val="00644306"/>
    <w:rsid w:val="0064432E"/>
    <w:rsid w:val="00644552"/>
    <w:rsid w:val="00644C2E"/>
    <w:rsid w:val="00645818"/>
    <w:rsid w:val="00645D96"/>
    <w:rsid w:val="00645E93"/>
    <w:rsid w:val="006462C6"/>
    <w:rsid w:val="006468A7"/>
    <w:rsid w:val="0064724B"/>
    <w:rsid w:val="006473C2"/>
    <w:rsid w:val="00647A8B"/>
    <w:rsid w:val="00647CCC"/>
    <w:rsid w:val="006500A6"/>
    <w:rsid w:val="006503AE"/>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3E2"/>
    <w:rsid w:val="0065576A"/>
    <w:rsid w:val="00655D4F"/>
    <w:rsid w:val="00655FE3"/>
    <w:rsid w:val="0065609F"/>
    <w:rsid w:val="006566F4"/>
    <w:rsid w:val="006567D0"/>
    <w:rsid w:val="00656F39"/>
    <w:rsid w:val="006570EC"/>
    <w:rsid w:val="006573DE"/>
    <w:rsid w:val="006574E4"/>
    <w:rsid w:val="006602EB"/>
    <w:rsid w:val="0066036A"/>
    <w:rsid w:val="006604C5"/>
    <w:rsid w:val="00660795"/>
    <w:rsid w:val="006607EF"/>
    <w:rsid w:val="00660E1A"/>
    <w:rsid w:val="00660FDF"/>
    <w:rsid w:val="00661206"/>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6C"/>
    <w:rsid w:val="006C42F9"/>
    <w:rsid w:val="006C4929"/>
    <w:rsid w:val="006C4B0B"/>
    <w:rsid w:val="006C4B17"/>
    <w:rsid w:val="006C4C8D"/>
    <w:rsid w:val="006C5252"/>
    <w:rsid w:val="006C52D1"/>
    <w:rsid w:val="006C55D0"/>
    <w:rsid w:val="006C56E1"/>
    <w:rsid w:val="006C57C0"/>
    <w:rsid w:val="006C58D0"/>
    <w:rsid w:val="006C5D93"/>
    <w:rsid w:val="006C5E06"/>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A39"/>
    <w:rsid w:val="00702B21"/>
    <w:rsid w:val="00702D3A"/>
    <w:rsid w:val="00702ECC"/>
    <w:rsid w:val="0070332A"/>
    <w:rsid w:val="00703387"/>
    <w:rsid w:val="00703741"/>
    <w:rsid w:val="00703790"/>
    <w:rsid w:val="00703A73"/>
    <w:rsid w:val="00704471"/>
    <w:rsid w:val="00704527"/>
    <w:rsid w:val="00704888"/>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FE8"/>
    <w:rsid w:val="007A11E1"/>
    <w:rsid w:val="007A1A0B"/>
    <w:rsid w:val="007A1E3C"/>
    <w:rsid w:val="007A1FAE"/>
    <w:rsid w:val="007A233A"/>
    <w:rsid w:val="007A2EF4"/>
    <w:rsid w:val="007A2F65"/>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D7"/>
    <w:rsid w:val="008638CF"/>
    <w:rsid w:val="0086432B"/>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4D4"/>
    <w:rsid w:val="00874832"/>
    <w:rsid w:val="00874D74"/>
    <w:rsid w:val="008751DA"/>
    <w:rsid w:val="00875471"/>
    <w:rsid w:val="00875E1A"/>
    <w:rsid w:val="0087645E"/>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64B"/>
    <w:rsid w:val="008D1679"/>
    <w:rsid w:val="008D182D"/>
    <w:rsid w:val="008D1893"/>
    <w:rsid w:val="008D1A2B"/>
    <w:rsid w:val="008D1B1A"/>
    <w:rsid w:val="008D1C4F"/>
    <w:rsid w:val="008D1CB0"/>
    <w:rsid w:val="008D1CC4"/>
    <w:rsid w:val="008D1DE9"/>
    <w:rsid w:val="008D1EE2"/>
    <w:rsid w:val="008D210F"/>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1D72"/>
    <w:rsid w:val="008E1F86"/>
    <w:rsid w:val="008E35F5"/>
    <w:rsid w:val="008E383F"/>
    <w:rsid w:val="008E3D7F"/>
    <w:rsid w:val="008E3F64"/>
    <w:rsid w:val="008E4235"/>
    <w:rsid w:val="008E4398"/>
    <w:rsid w:val="008E47FB"/>
    <w:rsid w:val="008E4B4B"/>
    <w:rsid w:val="008E4FF4"/>
    <w:rsid w:val="008E585F"/>
    <w:rsid w:val="008E592E"/>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5088"/>
    <w:rsid w:val="00945929"/>
    <w:rsid w:val="00945D00"/>
    <w:rsid w:val="00946205"/>
    <w:rsid w:val="00946823"/>
    <w:rsid w:val="00946D96"/>
    <w:rsid w:val="00946E6A"/>
    <w:rsid w:val="00946FCE"/>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3E2"/>
    <w:rsid w:val="009B545E"/>
    <w:rsid w:val="009B5762"/>
    <w:rsid w:val="009B589F"/>
    <w:rsid w:val="009B5E18"/>
    <w:rsid w:val="009B6819"/>
    <w:rsid w:val="009B682E"/>
    <w:rsid w:val="009B6C8E"/>
    <w:rsid w:val="009B7948"/>
    <w:rsid w:val="009B7F4F"/>
    <w:rsid w:val="009C123C"/>
    <w:rsid w:val="009C1455"/>
    <w:rsid w:val="009C14B2"/>
    <w:rsid w:val="009C18C8"/>
    <w:rsid w:val="009C18E3"/>
    <w:rsid w:val="009C1A1D"/>
    <w:rsid w:val="009C2398"/>
    <w:rsid w:val="009C239E"/>
    <w:rsid w:val="009C24B7"/>
    <w:rsid w:val="009C2545"/>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30D"/>
    <w:rsid w:val="009F16C7"/>
    <w:rsid w:val="009F27FD"/>
    <w:rsid w:val="009F2B6F"/>
    <w:rsid w:val="009F2BCD"/>
    <w:rsid w:val="009F2EEA"/>
    <w:rsid w:val="009F3E1C"/>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D7"/>
    <w:rsid w:val="00A120C5"/>
    <w:rsid w:val="00A123A9"/>
    <w:rsid w:val="00A1246B"/>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E5"/>
    <w:rsid w:val="00A20495"/>
    <w:rsid w:val="00A20754"/>
    <w:rsid w:val="00A21A4A"/>
    <w:rsid w:val="00A2235B"/>
    <w:rsid w:val="00A2289F"/>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AF"/>
    <w:rsid w:val="00A50394"/>
    <w:rsid w:val="00A504CA"/>
    <w:rsid w:val="00A5076D"/>
    <w:rsid w:val="00A50A7B"/>
    <w:rsid w:val="00A50A97"/>
    <w:rsid w:val="00A50BB0"/>
    <w:rsid w:val="00A5105E"/>
    <w:rsid w:val="00A5134D"/>
    <w:rsid w:val="00A51410"/>
    <w:rsid w:val="00A51DC5"/>
    <w:rsid w:val="00A5218B"/>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B3"/>
    <w:rsid w:val="00A564DD"/>
    <w:rsid w:val="00A5654C"/>
    <w:rsid w:val="00A56631"/>
    <w:rsid w:val="00A566D0"/>
    <w:rsid w:val="00A56734"/>
    <w:rsid w:val="00A5699F"/>
    <w:rsid w:val="00A57119"/>
    <w:rsid w:val="00A574F7"/>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808"/>
    <w:rsid w:val="00AA3162"/>
    <w:rsid w:val="00AA3285"/>
    <w:rsid w:val="00AA330E"/>
    <w:rsid w:val="00AA3627"/>
    <w:rsid w:val="00AA3A2D"/>
    <w:rsid w:val="00AA3C9B"/>
    <w:rsid w:val="00AA44B5"/>
    <w:rsid w:val="00AA4A3F"/>
    <w:rsid w:val="00AA4A53"/>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B01D6"/>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9F3"/>
    <w:rsid w:val="00AC3D5E"/>
    <w:rsid w:val="00AC3FDC"/>
    <w:rsid w:val="00AC3FE2"/>
    <w:rsid w:val="00AC41F7"/>
    <w:rsid w:val="00AC4319"/>
    <w:rsid w:val="00AC4D8D"/>
    <w:rsid w:val="00AC537F"/>
    <w:rsid w:val="00AC5C6E"/>
    <w:rsid w:val="00AC6013"/>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463"/>
    <w:rsid w:val="00B27806"/>
    <w:rsid w:val="00B27809"/>
    <w:rsid w:val="00B3023F"/>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2CA4"/>
    <w:rsid w:val="00C52EF4"/>
    <w:rsid w:val="00C53149"/>
    <w:rsid w:val="00C533C7"/>
    <w:rsid w:val="00C534DB"/>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BE0"/>
    <w:rsid w:val="00C64BE7"/>
    <w:rsid w:val="00C64E2B"/>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7023"/>
    <w:rsid w:val="00C97382"/>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40A0"/>
    <w:rsid w:val="00CF43E9"/>
    <w:rsid w:val="00CF450E"/>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16C5"/>
    <w:rsid w:val="00D01C9D"/>
    <w:rsid w:val="00D02348"/>
    <w:rsid w:val="00D02458"/>
    <w:rsid w:val="00D0255B"/>
    <w:rsid w:val="00D03148"/>
    <w:rsid w:val="00D035D9"/>
    <w:rsid w:val="00D04199"/>
    <w:rsid w:val="00D0423D"/>
    <w:rsid w:val="00D046AA"/>
    <w:rsid w:val="00D04A71"/>
    <w:rsid w:val="00D05068"/>
    <w:rsid w:val="00D062EA"/>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B43"/>
    <w:rsid w:val="00D46132"/>
    <w:rsid w:val="00D4613C"/>
    <w:rsid w:val="00D461EA"/>
    <w:rsid w:val="00D468DE"/>
    <w:rsid w:val="00D469FF"/>
    <w:rsid w:val="00D46C4F"/>
    <w:rsid w:val="00D46C7A"/>
    <w:rsid w:val="00D47056"/>
    <w:rsid w:val="00D4772B"/>
    <w:rsid w:val="00D478EC"/>
    <w:rsid w:val="00D47BFD"/>
    <w:rsid w:val="00D47CD1"/>
    <w:rsid w:val="00D5029C"/>
    <w:rsid w:val="00D503E6"/>
    <w:rsid w:val="00D504C5"/>
    <w:rsid w:val="00D50BFE"/>
    <w:rsid w:val="00D50CA5"/>
    <w:rsid w:val="00D51024"/>
    <w:rsid w:val="00D51573"/>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966"/>
    <w:rsid w:val="00D763F8"/>
    <w:rsid w:val="00D764F4"/>
    <w:rsid w:val="00D7656B"/>
    <w:rsid w:val="00D76596"/>
    <w:rsid w:val="00D7665C"/>
    <w:rsid w:val="00D767BE"/>
    <w:rsid w:val="00D76857"/>
    <w:rsid w:val="00D768B0"/>
    <w:rsid w:val="00D772BD"/>
    <w:rsid w:val="00D77782"/>
    <w:rsid w:val="00D77956"/>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379"/>
    <w:rsid w:val="00DB5435"/>
    <w:rsid w:val="00DB54B6"/>
    <w:rsid w:val="00DB54CE"/>
    <w:rsid w:val="00DB554E"/>
    <w:rsid w:val="00DB5678"/>
    <w:rsid w:val="00DB5942"/>
    <w:rsid w:val="00DB6B46"/>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1174"/>
    <w:rsid w:val="00DE11DD"/>
    <w:rsid w:val="00DE1454"/>
    <w:rsid w:val="00DE189C"/>
    <w:rsid w:val="00DE1D79"/>
    <w:rsid w:val="00DE1F50"/>
    <w:rsid w:val="00DE234D"/>
    <w:rsid w:val="00DE2579"/>
    <w:rsid w:val="00DE26C4"/>
    <w:rsid w:val="00DE29D9"/>
    <w:rsid w:val="00DE29F1"/>
    <w:rsid w:val="00DE2E48"/>
    <w:rsid w:val="00DE3195"/>
    <w:rsid w:val="00DE32D2"/>
    <w:rsid w:val="00DE3AE3"/>
    <w:rsid w:val="00DE3BEF"/>
    <w:rsid w:val="00DE3C0D"/>
    <w:rsid w:val="00DE3D11"/>
    <w:rsid w:val="00DE3E70"/>
    <w:rsid w:val="00DE4255"/>
    <w:rsid w:val="00DE4296"/>
    <w:rsid w:val="00DE4328"/>
    <w:rsid w:val="00DE452A"/>
    <w:rsid w:val="00DE5101"/>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60"/>
    <w:rsid w:val="00E71FBA"/>
    <w:rsid w:val="00E7207C"/>
    <w:rsid w:val="00E72415"/>
    <w:rsid w:val="00E72465"/>
    <w:rsid w:val="00E725BA"/>
    <w:rsid w:val="00E72D9C"/>
    <w:rsid w:val="00E73132"/>
    <w:rsid w:val="00E733AE"/>
    <w:rsid w:val="00E736D2"/>
    <w:rsid w:val="00E73853"/>
    <w:rsid w:val="00E73870"/>
    <w:rsid w:val="00E73F2C"/>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3274"/>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2D53"/>
    <w:rsid w:val="00EE306F"/>
    <w:rsid w:val="00EE3522"/>
    <w:rsid w:val="00EE3752"/>
    <w:rsid w:val="00EE39CA"/>
    <w:rsid w:val="00EE3AD1"/>
    <w:rsid w:val="00EE41C9"/>
    <w:rsid w:val="00EE45E0"/>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3004"/>
    <w:rsid w:val="00F4300D"/>
    <w:rsid w:val="00F43AA4"/>
    <w:rsid w:val="00F43E94"/>
    <w:rsid w:val="00F43F9D"/>
    <w:rsid w:val="00F447D2"/>
    <w:rsid w:val="00F448FC"/>
    <w:rsid w:val="00F44AF9"/>
    <w:rsid w:val="00F44C80"/>
    <w:rsid w:val="00F45009"/>
    <w:rsid w:val="00F45798"/>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E0E"/>
    <w:rsid w:val="00F95E6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B8"/>
    <w:rsid w:val="00FA2ECD"/>
    <w:rsid w:val="00FA37C3"/>
    <w:rsid w:val="00FA38D8"/>
    <w:rsid w:val="00FA3F38"/>
    <w:rsid w:val="00FA44C9"/>
    <w:rsid w:val="00FA45FB"/>
    <w:rsid w:val="00FA55F1"/>
    <w:rsid w:val="00FA55FD"/>
    <w:rsid w:val="00FA578B"/>
    <w:rsid w:val="00FA607E"/>
    <w:rsid w:val="00FA68E5"/>
    <w:rsid w:val="00FA6B03"/>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908"/>
    <w:rsid w:val="00FE49B3"/>
    <w:rsid w:val="00FE4FDA"/>
    <w:rsid w:val="00FE59FD"/>
    <w:rsid w:val="00FE6606"/>
    <w:rsid w:val="00FE677C"/>
    <w:rsid w:val="00FE6874"/>
    <w:rsid w:val="00FE6C4F"/>
    <w:rsid w:val="00FE709F"/>
    <w:rsid w:val="00FE7226"/>
    <w:rsid w:val="00FE742C"/>
    <w:rsid w:val="00FE795C"/>
    <w:rsid w:val="00FF0DC4"/>
    <w:rsid w:val="00FF0F38"/>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26051"/>
    <w:pPr>
      <w:spacing w:before="60" w:after="60"/>
    </w:pPr>
    <w:rPr>
      <w:rFonts w:ascii="Arial" w:hAnsi="Arial"/>
    </w:rPr>
  </w:style>
  <w:style w:type="paragraph" w:styleId="Heading1">
    <w:name w:val="heading 1"/>
    <w:basedOn w:val="Normal"/>
    <w:next w:val="nobreak"/>
    <w:link w:val="Heading1Char"/>
    <w:qFormat/>
    <w:rsid w:val="00326051"/>
    <w:pPr>
      <w:keepNext/>
      <w:pageBreakBefore/>
      <w:numPr>
        <w:numId w:val="49"/>
      </w:numPr>
      <w:spacing w:before="120"/>
      <w:outlineLvl w:val="0"/>
    </w:pPr>
    <w:rPr>
      <w:rFonts w:cs="Arial"/>
      <w:b/>
      <w:bCs/>
      <w:kern w:val="32"/>
      <w:szCs w:val="32"/>
    </w:rPr>
  </w:style>
  <w:style w:type="paragraph" w:styleId="Heading2">
    <w:name w:val="heading 2"/>
    <w:basedOn w:val="Heading1"/>
    <w:next w:val="nobreak"/>
    <w:link w:val="Heading2Char"/>
    <w:autoRedefine/>
    <w:qFormat/>
    <w:rsid w:val="00326051"/>
    <w:pPr>
      <w:pageBreakBefore w:val="0"/>
      <w:numPr>
        <w:ilvl w:val="1"/>
      </w:numPr>
      <w:outlineLvl w:val="1"/>
    </w:pPr>
  </w:style>
  <w:style w:type="paragraph" w:styleId="Heading3">
    <w:name w:val="heading 3"/>
    <w:basedOn w:val="Normal"/>
    <w:next w:val="nobreak"/>
    <w:link w:val="Heading3Char"/>
    <w:autoRedefine/>
    <w:qFormat/>
    <w:rsid w:val="00326051"/>
    <w:pPr>
      <w:keepNext/>
      <w:numPr>
        <w:ilvl w:val="2"/>
        <w:numId w:val="49"/>
      </w:numPr>
      <w:spacing w:after="120"/>
      <w:outlineLvl w:val="2"/>
    </w:pPr>
    <w:rPr>
      <w:rFonts w:cs="Arial"/>
      <w:b/>
      <w:bCs/>
    </w:rPr>
  </w:style>
  <w:style w:type="paragraph" w:styleId="Heading4">
    <w:name w:val="heading 4"/>
    <w:basedOn w:val="Normal"/>
    <w:next w:val="Normal"/>
    <w:link w:val="Heading4Char"/>
    <w:qFormat/>
    <w:rsid w:val="00326051"/>
    <w:pPr>
      <w:keepNext/>
      <w:numPr>
        <w:ilvl w:val="3"/>
        <w:numId w:val="49"/>
      </w:numPr>
      <w:spacing w:before="240"/>
      <w:outlineLvl w:val="3"/>
    </w:pPr>
    <w:rPr>
      <w:b/>
      <w:bCs/>
      <w:szCs w:val="28"/>
    </w:rPr>
  </w:style>
  <w:style w:type="paragraph" w:styleId="Heading5">
    <w:name w:val="heading 5"/>
    <w:basedOn w:val="Normal"/>
    <w:next w:val="Normal"/>
    <w:autoRedefine/>
    <w:qFormat/>
    <w:rsid w:val="00326051"/>
    <w:pPr>
      <w:numPr>
        <w:ilvl w:val="4"/>
        <w:numId w:val="49"/>
      </w:numPr>
      <w:spacing w:before="240"/>
      <w:outlineLvl w:val="4"/>
    </w:pPr>
    <w:rPr>
      <w:rFonts w:cs="Arial"/>
      <w:b/>
      <w:i/>
      <w:szCs w:val="26"/>
    </w:rPr>
  </w:style>
  <w:style w:type="paragraph" w:styleId="Heading6">
    <w:name w:val="heading 6"/>
    <w:basedOn w:val="Normal"/>
    <w:next w:val="Normal"/>
    <w:qFormat/>
    <w:rsid w:val="00326051"/>
    <w:pPr>
      <w:numPr>
        <w:ilvl w:val="5"/>
        <w:numId w:val="49"/>
      </w:numPr>
      <w:spacing w:before="240"/>
      <w:outlineLvl w:val="5"/>
    </w:pPr>
    <w:rPr>
      <w:rFonts w:ascii="Times New Roman" w:hAnsi="Times New Roman"/>
      <w:b/>
      <w:sz w:val="22"/>
      <w:szCs w:val="22"/>
    </w:rPr>
  </w:style>
  <w:style w:type="paragraph" w:styleId="Heading7">
    <w:name w:val="heading 7"/>
    <w:basedOn w:val="Normal"/>
    <w:next w:val="Normal"/>
    <w:rsid w:val="00326051"/>
    <w:pPr>
      <w:numPr>
        <w:ilvl w:val="6"/>
        <w:numId w:val="49"/>
      </w:numPr>
      <w:spacing w:before="240"/>
      <w:outlineLvl w:val="6"/>
    </w:pPr>
    <w:rPr>
      <w:rFonts w:ascii="Times New Roman" w:hAnsi="Times New Roman"/>
      <w:sz w:val="24"/>
      <w:szCs w:val="24"/>
    </w:rPr>
  </w:style>
  <w:style w:type="paragraph" w:styleId="Heading8">
    <w:name w:val="heading 8"/>
    <w:basedOn w:val="Normal"/>
    <w:next w:val="Normal"/>
    <w:rsid w:val="00326051"/>
    <w:pPr>
      <w:numPr>
        <w:ilvl w:val="7"/>
        <w:numId w:val="49"/>
      </w:numPr>
      <w:spacing w:before="240"/>
      <w:outlineLvl w:val="7"/>
    </w:pPr>
    <w:rPr>
      <w:rFonts w:ascii="Times New Roman" w:hAnsi="Times New Roman"/>
      <w:i/>
      <w:sz w:val="24"/>
      <w:szCs w:val="24"/>
    </w:rPr>
  </w:style>
  <w:style w:type="paragraph" w:styleId="Heading9">
    <w:name w:val="heading 9"/>
    <w:basedOn w:val="Normal"/>
    <w:next w:val="Normal"/>
    <w:rsid w:val="00326051"/>
    <w:pPr>
      <w:numPr>
        <w:ilvl w:val="8"/>
        <w:numId w:val="49"/>
      </w:numPr>
      <w:spacing w:before="240"/>
      <w:outlineLvl w:val="8"/>
    </w:pPr>
    <w:rPr>
      <w:sz w:val="22"/>
      <w:szCs w:val="22"/>
    </w:rPr>
  </w:style>
  <w:style w:type="character" w:default="1" w:styleId="DefaultParagraphFont">
    <w:name w:val="Default Paragraph Font"/>
    <w:uiPriority w:val="1"/>
    <w:semiHidden/>
    <w:unhideWhenUsed/>
    <w:rsid w:val="00326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6051"/>
  </w:style>
  <w:style w:type="paragraph" w:customStyle="1" w:styleId="nobreak">
    <w:name w:val="nobreak"/>
    <w:basedOn w:val="Normal"/>
    <w:next w:val="Normal"/>
    <w:link w:val="nobreakChar"/>
    <w:rsid w:val="00326051"/>
    <w:pPr>
      <w:keepNext/>
    </w:pPr>
    <w:rPr>
      <w:szCs w:val="24"/>
    </w:rPr>
  </w:style>
  <w:style w:type="character" w:customStyle="1" w:styleId="nobreakChar">
    <w:name w:val="nobreak Char"/>
    <w:link w:val="nobreak"/>
    <w:rsid w:val="00326051"/>
    <w:rPr>
      <w:rFonts w:ascii="Arial" w:hAnsi="Arial"/>
      <w:szCs w:val="24"/>
    </w:rPr>
  </w:style>
  <w:style w:type="character" w:customStyle="1" w:styleId="Heading1Char">
    <w:name w:val="Heading 1 Char"/>
    <w:link w:val="Heading1"/>
    <w:rsid w:val="00326051"/>
    <w:rPr>
      <w:rFonts w:ascii="Arial" w:hAnsi="Arial" w:cs="Arial"/>
      <w:b/>
      <w:bCs/>
      <w:kern w:val="32"/>
      <w:szCs w:val="32"/>
    </w:rPr>
  </w:style>
  <w:style w:type="character" w:customStyle="1" w:styleId="Heading2Char">
    <w:name w:val="Heading 2 Char"/>
    <w:link w:val="Heading2"/>
    <w:rsid w:val="00326051"/>
    <w:rPr>
      <w:rFonts w:ascii="Arial" w:hAnsi="Arial" w:cs="Arial"/>
      <w:b/>
      <w:bCs/>
      <w:kern w:val="32"/>
      <w:szCs w:val="32"/>
    </w:rPr>
  </w:style>
  <w:style w:type="character" w:customStyle="1" w:styleId="Heading3Char">
    <w:name w:val="Heading 3 Char"/>
    <w:link w:val="Heading3"/>
    <w:rsid w:val="00326051"/>
    <w:rPr>
      <w:rFonts w:ascii="Arial" w:hAnsi="Arial" w:cs="Arial"/>
      <w:b/>
      <w:bCs/>
    </w:rPr>
  </w:style>
  <w:style w:type="character" w:customStyle="1" w:styleId="Heading4Char">
    <w:name w:val="Heading 4 Char"/>
    <w:link w:val="Heading4"/>
    <w:rsid w:val="00326051"/>
    <w:rPr>
      <w:rFonts w:ascii="Arial" w:hAnsi="Arial"/>
      <w:b/>
      <w:bCs/>
      <w:szCs w:val="28"/>
    </w:rPr>
  </w:style>
  <w:style w:type="paragraph" w:customStyle="1" w:styleId="Normal1">
    <w:name w:val="Normal1"/>
    <w:basedOn w:val="Normal"/>
    <w:link w:val="normalChar1"/>
    <w:locked/>
    <w:rsid w:val="00326051"/>
    <w:pPr>
      <w:ind w:firstLine="245"/>
      <w:jc w:val="both"/>
    </w:pPr>
    <w:rPr>
      <w:rFonts w:ascii="Times New Roman" w:hAnsi="Times New Roman"/>
    </w:rPr>
  </w:style>
  <w:style w:type="character" w:customStyle="1" w:styleId="normalChar1">
    <w:name w:val="normal Char1"/>
    <w:link w:val="Normal1"/>
    <w:rsid w:val="00326051"/>
  </w:style>
  <w:style w:type="paragraph" w:customStyle="1" w:styleId="HTMLBody">
    <w:name w:val="HTML Body"/>
    <w:locked/>
    <w:rsid w:val="00326051"/>
    <w:pPr>
      <w:autoSpaceDE w:val="0"/>
      <w:autoSpaceDN w:val="0"/>
      <w:adjustRightInd w:val="0"/>
    </w:pPr>
    <w:rPr>
      <w:rFonts w:ascii="Comic Sans MS" w:hAnsi="Comic Sans MS"/>
      <w:sz w:val="18"/>
      <w:szCs w:val="18"/>
    </w:rPr>
  </w:style>
  <w:style w:type="paragraph" w:styleId="Header">
    <w:name w:val="header"/>
    <w:basedOn w:val="Normal"/>
    <w:link w:val="HeaderChar"/>
    <w:locked/>
    <w:rsid w:val="00326051"/>
    <w:pPr>
      <w:tabs>
        <w:tab w:val="center" w:pos="4320"/>
        <w:tab w:val="right" w:pos="8640"/>
      </w:tabs>
    </w:pPr>
    <w:rPr>
      <w:szCs w:val="24"/>
    </w:rPr>
  </w:style>
  <w:style w:type="character" w:customStyle="1" w:styleId="HeaderChar">
    <w:name w:val="Header Char"/>
    <w:link w:val="Header"/>
    <w:rsid w:val="00326051"/>
    <w:rPr>
      <w:rFonts w:ascii="Arial" w:hAnsi="Arial"/>
      <w:szCs w:val="24"/>
    </w:rPr>
  </w:style>
  <w:style w:type="paragraph" w:styleId="Footer">
    <w:name w:val="footer"/>
    <w:basedOn w:val="Normal"/>
    <w:link w:val="FooterChar"/>
    <w:rsid w:val="00326051"/>
    <w:pPr>
      <w:tabs>
        <w:tab w:val="center" w:pos="4320"/>
        <w:tab w:val="right" w:pos="8640"/>
      </w:tabs>
    </w:pPr>
  </w:style>
  <w:style w:type="character" w:styleId="Hyperlink">
    <w:name w:val="Hyperlink"/>
    <w:uiPriority w:val="99"/>
    <w:rsid w:val="00326051"/>
    <w:rPr>
      <w:color w:val="0000FF"/>
      <w:u w:val="single"/>
    </w:rPr>
  </w:style>
  <w:style w:type="character" w:styleId="PageNumber">
    <w:name w:val="page number"/>
    <w:basedOn w:val="DefaultParagraphFont"/>
    <w:locked/>
    <w:rsid w:val="00326051"/>
  </w:style>
  <w:style w:type="paragraph" w:styleId="Caption">
    <w:name w:val="caption"/>
    <w:basedOn w:val="Normal"/>
    <w:next w:val="Normal"/>
    <w:qFormat/>
    <w:rsid w:val="00326051"/>
    <w:pPr>
      <w:spacing w:before="120" w:after="120"/>
    </w:pPr>
    <w:rPr>
      <w:b/>
    </w:rPr>
  </w:style>
  <w:style w:type="paragraph" w:styleId="NormalWeb">
    <w:name w:val="Normal (Web)"/>
    <w:basedOn w:val="Normal"/>
    <w:uiPriority w:val="99"/>
    <w:locked/>
    <w:rsid w:val="00326051"/>
    <w:rPr>
      <w:rFonts w:ascii="Times New Roman" w:hAnsi="Times New Roman"/>
      <w:sz w:val="24"/>
      <w:szCs w:val="24"/>
    </w:rPr>
  </w:style>
  <w:style w:type="paragraph" w:styleId="PlainText">
    <w:name w:val="Plain Text"/>
    <w:basedOn w:val="Normal"/>
    <w:locked/>
    <w:rsid w:val="00326051"/>
    <w:pPr>
      <w:ind w:left="720"/>
    </w:pPr>
    <w:rPr>
      <w:rFonts w:ascii="Courier New" w:hAnsi="Courier New"/>
    </w:rPr>
  </w:style>
  <w:style w:type="paragraph" w:styleId="BodyTextFirstIndent">
    <w:name w:val="Body Text First Indent"/>
    <w:basedOn w:val="Normal"/>
    <w:locked/>
    <w:rsid w:val="00326051"/>
    <w:pPr>
      <w:spacing w:after="120"/>
      <w:ind w:firstLine="210"/>
    </w:pPr>
  </w:style>
  <w:style w:type="paragraph" w:styleId="BodyTextIndent">
    <w:name w:val="Body Text Indent"/>
    <w:basedOn w:val="Normal"/>
    <w:locked/>
    <w:rsid w:val="00326051"/>
    <w:pPr>
      <w:spacing w:after="120"/>
      <w:ind w:left="360"/>
    </w:pPr>
  </w:style>
  <w:style w:type="paragraph" w:styleId="BodyTextFirstIndent2">
    <w:name w:val="Body Text First Indent 2"/>
    <w:basedOn w:val="BodyTextIndent"/>
    <w:locked/>
    <w:rsid w:val="00326051"/>
    <w:pPr>
      <w:ind w:firstLine="210"/>
    </w:pPr>
  </w:style>
  <w:style w:type="paragraph" w:styleId="BodyTextIndent2">
    <w:name w:val="Body Text Indent 2"/>
    <w:basedOn w:val="Normal"/>
    <w:locked/>
    <w:rsid w:val="00326051"/>
    <w:pPr>
      <w:spacing w:after="120" w:line="480" w:lineRule="auto"/>
      <w:ind w:left="360"/>
    </w:pPr>
  </w:style>
  <w:style w:type="paragraph" w:styleId="BodyTextIndent3">
    <w:name w:val="Body Text Indent 3"/>
    <w:basedOn w:val="Normal"/>
    <w:locked/>
    <w:rsid w:val="00326051"/>
    <w:pPr>
      <w:spacing w:after="120"/>
      <w:ind w:left="360"/>
    </w:pPr>
    <w:rPr>
      <w:sz w:val="16"/>
      <w:szCs w:val="16"/>
    </w:rPr>
  </w:style>
  <w:style w:type="paragraph" w:styleId="CommentText">
    <w:name w:val="annotation text"/>
    <w:basedOn w:val="Normal"/>
    <w:next w:val="Normal"/>
    <w:link w:val="CommentTextChar"/>
    <w:locked/>
    <w:rsid w:val="00326051"/>
  </w:style>
  <w:style w:type="character" w:customStyle="1" w:styleId="CommentTextChar">
    <w:name w:val="Comment Text Char"/>
    <w:link w:val="CommentText"/>
    <w:rsid w:val="00326051"/>
    <w:rPr>
      <w:rFonts w:ascii="Arial" w:hAnsi="Arial"/>
    </w:rPr>
  </w:style>
  <w:style w:type="paragraph" w:styleId="Date">
    <w:name w:val="Date"/>
    <w:basedOn w:val="Normal"/>
    <w:next w:val="Normal"/>
    <w:locked/>
    <w:rsid w:val="00326051"/>
  </w:style>
  <w:style w:type="paragraph" w:styleId="DocumentMap">
    <w:name w:val="Document Map"/>
    <w:basedOn w:val="Normal"/>
    <w:semiHidden/>
    <w:locked/>
    <w:rsid w:val="00326051"/>
    <w:pPr>
      <w:shd w:val="clear" w:color="auto" w:fill="000080"/>
    </w:pPr>
    <w:rPr>
      <w:rFonts w:ascii="Tahoma" w:hAnsi="Tahoma"/>
    </w:rPr>
  </w:style>
  <w:style w:type="paragraph" w:styleId="E-mailSignature">
    <w:name w:val="E-mail Signature"/>
    <w:basedOn w:val="Normal"/>
    <w:locked/>
    <w:rsid w:val="00326051"/>
  </w:style>
  <w:style w:type="paragraph" w:styleId="EndnoteText">
    <w:name w:val="endnote text"/>
    <w:basedOn w:val="Normal"/>
    <w:semiHidden/>
    <w:locked/>
    <w:rsid w:val="00326051"/>
  </w:style>
  <w:style w:type="paragraph" w:styleId="EnvelopeAddress">
    <w:name w:val="envelope address"/>
    <w:basedOn w:val="Normal"/>
    <w:locked/>
    <w:rsid w:val="00326051"/>
    <w:pPr>
      <w:framePr w:w="7920" w:h="1980" w:hRule="exact" w:hSpace="180" w:wrap="auto" w:hAnchor="page" w:xAlign="center" w:yAlign="bottom"/>
      <w:ind w:left="2880"/>
    </w:pPr>
    <w:rPr>
      <w:sz w:val="24"/>
      <w:szCs w:val="24"/>
    </w:rPr>
  </w:style>
  <w:style w:type="paragraph" w:styleId="EnvelopeReturn">
    <w:name w:val="envelope return"/>
    <w:basedOn w:val="Normal"/>
    <w:locked/>
    <w:rsid w:val="00326051"/>
  </w:style>
  <w:style w:type="paragraph" w:styleId="FootnoteText">
    <w:name w:val="footnote text"/>
    <w:basedOn w:val="Normal"/>
    <w:link w:val="FootnoteTextChar"/>
    <w:locked/>
    <w:rsid w:val="00326051"/>
  </w:style>
  <w:style w:type="character" w:customStyle="1" w:styleId="FootnoteTextChar">
    <w:name w:val="Footnote Text Char"/>
    <w:basedOn w:val="DefaultParagraphFont"/>
    <w:link w:val="FootnoteText"/>
    <w:rsid w:val="00326051"/>
    <w:rPr>
      <w:rFonts w:ascii="Arial" w:hAnsi="Arial"/>
    </w:rPr>
  </w:style>
  <w:style w:type="paragraph" w:styleId="HTMLAddress">
    <w:name w:val="HTML Address"/>
    <w:basedOn w:val="Normal"/>
    <w:locked/>
    <w:rsid w:val="00326051"/>
    <w:rPr>
      <w:i/>
    </w:rPr>
  </w:style>
  <w:style w:type="paragraph" w:styleId="HTMLPreformatted">
    <w:name w:val="HTML Preformatted"/>
    <w:basedOn w:val="Normal"/>
    <w:link w:val="HTMLPreformattedChar"/>
    <w:locked/>
    <w:rsid w:val="00326051"/>
    <w:rPr>
      <w:rFonts w:ascii="Courier New" w:hAnsi="Courier New" w:cs="Helvetica"/>
    </w:rPr>
  </w:style>
  <w:style w:type="character" w:customStyle="1" w:styleId="HTMLPreformattedChar">
    <w:name w:val="HTML Preformatted Char"/>
    <w:link w:val="HTMLPreformatted"/>
    <w:rsid w:val="00326051"/>
    <w:rPr>
      <w:rFonts w:ascii="Courier New" w:hAnsi="Courier New" w:cs="Helvetica"/>
    </w:rPr>
  </w:style>
  <w:style w:type="paragraph" w:styleId="Index1">
    <w:name w:val="index 1"/>
    <w:basedOn w:val="Normal"/>
    <w:next w:val="Normal"/>
    <w:autoRedefine/>
    <w:semiHidden/>
    <w:rsid w:val="00326051"/>
    <w:pPr>
      <w:ind w:left="200" w:hanging="200"/>
    </w:pPr>
  </w:style>
  <w:style w:type="paragraph" w:styleId="Index2">
    <w:name w:val="index 2"/>
    <w:basedOn w:val="Normal"/>
    <w:next w:val="Normal"/>
    <w:autoRedefine/>
    <w:semiHidden/>
    <w:rsid w:val="00326051"/>
    <w:pPr>
      <w:ind w:left="400" w:hanging="200"/>
    </w:pPr>
  </w:style>
  <w:style w:type="paragraph" w:styleId="Index3">
    <w:name w:val="index 3"/>
    <w:basedOn w:val="Normal"/>
    <w:next w:val="Normal"/>
    <w:autoRedefine/>
    <w:semiHidden/>
    <w:rsid w:val="00326051"/>
    <w:pPr>
      <w:ind w:left="600" w:hanging="200"/>
    </w:pPr>
  </w:style>
  <w:style w:type="paragraph" w:styleId="Index4">
    <w:name w:val="index 4"/>
    <w:basedOn w:val="Normal"/>
    <w:next w:val="Normal"/>
    <w:autoRedefine/>
    <w:semiHidden/>
    <w:rsid w:val="00326051"/>
    <w:pPr>
      <w:ind w:left="800" w:hanging="200"/>
    </w:pPr>
  </w:style>
  <w:style w:type="paragraph" w:styleId="Index5">
    <w:name w:val="index 5"/>
    <w:basedOn w:val="Normal"/>
    <w:next w:val="Normal"/>
    <w:autoRedefine/>
    <w:semiHidden/>
    <w:rsid w:val="00326051"/>
    <w:pPr>
      <w:ind w:left="1000" w:hanging="200"/>
    </w:pPr>
  </w:style>
  <w:style w:type="paragraph" w:styleId="Index6">
    <w:name w:val="index 6"/>
    <w:basedOn w:val="Normal"/>
    <w:next w:val="Normal"/>
    <w:autoRedefine/>
    <w:semiHidden/>
    <w:rsid w:val="00326051"/>
    <w:pPr>
      <w:ind w:left="1200" w:hanging="200"/>
    </w:pPr>
  </w:style>
  <w:style w:type="paragraph" w:styleId="Index7">
    <w:name w:val="index 7"/>
    <w:basedOn w:val="Normal"/>
    <w:next w:val="Normal"/>
    <w:autoRedefine/>
    <w:semiHidden/>
    <w:rsid w:val="00326051"/>
    <w:pPr>
      <w:ind w:left="1400" w:hanging="200"/>
    </w:pPr>
  </w:style>
  <w:style w:type="paragraph" w:styleId="Index8">
    <w:name w:val="index 8"/>
    <w:basedOn w:val="Normal"/>
    <w:next w:val="Normal"/>
    <w:autoRedefine/>
    <w:semiHidden/>
    <w:rsid w:val="00326051"/>
    <w:pPr>
      <w:ind w:left="1600" w:hanging="200"/>
    </w:pPr>
  </w:style>
  <w:style w:type="paragraph" w:styleId="Index9">
    <w:name w:val="index 9"/>
    <w:basedOn w:val="Normal"/>
    <w:next w:val="Normal"/>
    <w:autoRedefine/>
    <w:semiHidden/>
    <w:rsid w:val="00326051"/>
    <w:pPr>
      <w:ind w:left="1800" w:hanging="200"/>
    </w:pPr>
  </w:style>
  <w:style w:type="paragraph" w:styleId="IndexHeading">
    <w:name w:val="index heading"/>
    <w:basedOn w:val="Normal"/>
    <w:next w:val="Index1"/>
    <w:semiHidden/>
    <w:locked/>
    <w:rsid w:val="00326051"/>
    <w:rPr>
      <w:b/>
    </w:rPr>
  </w:style>
  <w:style w:type="paragraph" w:styleId="List">
    <w:name w:val="List"/>
    <w:basedOn w:val="Normal"/>
    <w:locked/>
    <w:rsid w:val="00326051"/>
    <w:pPr>
      <w:ind w:left="360" w:hanging="360"/>
    </w:pPr>
  </w:style>
  <w:style w:type="paragraph" w:styleId="List2">
    <w:name w:val="List 2"/>
    <w:basedOn w:val="Normal"/>
    <w:locked/>
    <w:rsid w:val="00326051"/>
    <w:pPr>
      <w:ind w:left="720" w:hanging="360"/>
    </w:pPr>
  </w:style>
  <w:style w:type="paragraph" w:styleId="List3">
    <w:name w:val="List 3"/>
    <w:basedOn w:val="Normal"/>
    <w:locked/>
    <w:rsid w:val="00326051"/>
    <w:pPr>
      <w:ind w:left="1080" w:hanging="360"/>
    </w:pPr>
  </w:style>
  <w:style w:type="paragraph" w:styleId="List4">
    <w:name w:val="List 4"/>
    <w:basedOn w:val="Normal"/>
    <w:locked/>
    <w:rsid w:val="00326051"/>
    <w:pPr>
      <w:ind w:left="1440" w:hanging="360"/>
    </w:pPr>
  </w:style>
  <w:style w:type="paragraph" w:styleId="List5">
    <w:name w:val="List 5"/>
    <w:basedOn w:val="Normal"/>
    <w:locked/>
    <w:rsid w:val="00326051"/>
    <w:pPr>
      <w:ind w:left="1800" w:hanging="360"/>
    </w:pPr>
  </w:style>
  <w:style w:type="paragraph" w:styleId="ListBullet">
    <w:name w:val="List Bullet"/>
    <w:basedOn w:val="Normal"/>
    <w:autoRedefine/>
    <w:rsid w:val="00326051"/>
    <w:pPr>
      <w:tabs>
        <w:tab w:val="num" w:pos="360"/>
      </w:tabs>
      <w:ind w:left="360" w:hanging="360"/>
    </w:pPr>
  </w:style>
  <w:style w:type="paragraph" w:styleId="ListBullet2">
    <w:name w:val="List Bullet 2"/>
    <w:basedOn w:val="Normal"/>
    <w:autoRedefine/>
    <w:rsid w:val="00326051"/>
    <w:pPr>
      <w:numPr>
        <w:numId w:val="1"/>
      </w:numPr>
    </w:pPr>
  </w:style>
  <w:style w:type="paragraph" w:styleId="ListBullet3">
    <w:name w:val="List Bullet 3"/>
    <w:basedOn w:val="Normal"/>
    <w:autoRedefine/>
    <w:rsid w:val="00326051"/>
    <w:pPr>
      <w:numPr>
        <w:numId w:val="2"/>
      </w:numPr>
    </w:pPr>
  </w:style>
  <w:style w:type="paragraph" w:styleId="ListBullet4">
    <w:name w:val="List Bullet 4"/>
    <w:basedOn w:val="Normal"/>
    <w:autoRedefine/>
    <w:rsid w:val="00326051"/>
    <w:pPr>
      <w:numPr>
        <w:numId w:val="3"/>
      </w:numPr>
    </w:pPr>
  </w:style>
  <w:style w:type="paragraph" w:styleId="ListBullet5">
    <w:name w:val="List Bullet 5"/>
    <w:basedOn w:val="Normal"/>
    <w:autoRedefine/>
    <w:rsid w:val="00326051"/>
    <w:pPr>
      <w:numPr>
        <w:numId w:val="4"/>
      </w:numPr>
    </w:pPr>
  </w:style>
  <w:style w:type="paragraph" w:styleId="ListContinue">
    <w:name w:val="List Continue"/>
    <w:basedOn w:val="Normal"/>
    <w:rsid w:val="00326051"/>
    <w:pPr>
      <w:spacing w:after="120"/>
      <w:ind w:left="360"/>
    </w:pPr>
  </w:style>
  <w:style w:type="paragraph" w:styleId="ListContinue2">
    <w:name w:val="List Continue 2"/>
    <w:basedOn w:val="Normal"/>
    <w:rsid w:val="00326051"/>
    <w:pPr>
      <w:spacing w:after="120"/>
      <w:ind w:left="720"/>
    </w:pPr>
  </w:style>
  <w:style w:type="paragraph" w:styleId="ListContinue3">
    <w:name w:val="List Continue 3"/>
    <w:basedOn w:val="Normal"/>
    <w:rsid w:val="00326051"/>
    <w:pPr>
      <w:spacing w:after="120"/>
      <w:ind w:left="1080"/>
    </w:pPr>
  </w:style>
  <w:style w:type="paragraph" w:styleId="ListContinue4">
    <w:name w:val="List Continue 4"/>
    <w:basedOn w:val="Normal"/>
    <w:rsid w:val="00326051"/>
    <w:pPr>
      <w:spacing w:after="120"/>
      <w:ind w:left="1440"/>
    </w:pPr>
  </w:style>
  <w:style w:type="paragraph" w:styleId="ListContinue5">
    <w:name w:val="List Continue 5"/>
    <w:basedOn w:val="Normal"/>
    <w:rsid w:val="00326051"/>
    <w:pPr>
      <w:spacing w:after="120"/>
      <w:ind w:left="1800"/>
    </w:pPr>
  </w:style>
  <w:style w:type="paragraph" w:styleId="ListNumber">
    <w:name w:val="List Number"/>
    <w:basedOn w:val="Normal"/>
    <w:rsid w:val="00326051"/>
    <w:pPr>
      <w:numPr>
        <w:numId w:val="5"/>
      </w:numPr>
    </w:pPr>
  </w:style>
  <w:style w:type="paragraph" w:styleId="ListNumber2">
    <w:name w:val="List Number 2"/>
    <w:basedOn w:val="Normal"/>
    <w:rsid w:val="00326051"/>
    <w:pPr>
      <w:numPr>
        <w:numId w:val="6"/>
      </w:numPr>
    </w:pPr>
  </w:style>
  <w:style w:type="paragraph" w:styleId="ListNumber3">
    <w:name w:val="List Number 3"/>
    <w:basedOn w:val="Normal"/>
    <w:rsid w:val="00326051"/>
    <w:pPr>
      <w:numPr>
        <w:numId w:val="7"/>
      </w:numPr>
    </w:pPr>
  </w:style>
  <w:style w:type="paragraph" w:styleId="ListNumber4">
    <w:name w:val="List Number 4"/>
    <w:basedOn w:val="Normal"/>
    <w:rsid w:val="00326051"/>
    <w:pPr>
      <w:numPr>
        <w:numId w:val="8"/>
      </w:numPr>
    </w:pPr>
  </w:style>
  <w:style w:type="paragraph" w:styleId="ListNumber5">
    <w:name w:val="List Number 5"/>
    <w:basedOn w:val="Normal"/>
    <w:rsid w:val="00326051"/>
    <w:pPr>
      <w:numPr>
        <w:numId w:val="9"/>
      </w:numPr>
    </w:pPr>
  </w:style>
  <w:style w:type="paragraph" w:styleId="MacroText">
    <w:name w:val="macro"/>
    <w:semiHidden/>
    <w:locked/>
    <w:rsid w:val="0032605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326051"/>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326051"/>
    <w:pPr>
      <w:ind w:left="720"/>
    </w:pPr>
  </w:style>
  <w:style w:type="paragraph" w:styleId="NoteHeading">
    <w:name w:val="Note Heading"/>
    <w:basedOn w:val="Normal"/>
    <w:next w:val="Normal"/>
    <w:locked/>
    <w:rsid w:val="00326051"/>
  </w:style>
  <w:style w:type="paragraph" w:styleId="Salutation">
    <w:name w:val="Salutation"/>
    <w:basedOn w:val="Normal"/>
    <w:next w:val="Normal"/>
    <w:locked/>
    <w:rsid w:val="00326051"/>
  </w:style>
  <w:style w:type="paragraph" w:styleId="Signature">
    <w:name w:val="Signature"/>
    <w:basedOn w:val="Normal"/>
    <w:locked/>
    <w:rsid w:val="00326051"/>
    <w:pPr>
      <w:ind w:left="4320"/>
    </w:pPr>
  </w:style>
  <w:style w:type="paragraph" w:styleId="Subtitle">
    <w:name w:val="Subtitle"/>
    <w:basedOn w:val="Normal"/>
    <w:locked/>
    <w:rsid w:val="00326051"/>
    <w:pPr>
      <w:jc w:val="center"/>
      <w:outlineLvl w:val="1"/>
    </w:pPr>
    <w:rPr>
      <w:sz w:val="24"/>
      <w:szCs w:val="24"/>
    </w:rPr>
  </w:style>
  <w:style w:type="paragraph" w:styleId="TableofAuthorities">
    <w:name w:val="table of authorities"/>
    <w:basedOn w:val="Normal"/>
    <w:next w:val="Normal"/>
    <w:semiHidden/>
    <w:locked/>
    <w:rsid w:val="00326051"/>
    <w:pPr>
      <w:ind w:left="200" w:hanging="200"/>
    </w:pPr>
  </w:style>
  <w:style w:type="paragraph" w:styleId="TableofFigures">
    <w:name w:val="table of figures"/>
    <w:basedOn w:val="Normal"/>
    <w:next w:val="Normal"/>
    <w:rsid w:val="00326051"/>
    <w:pPr>
      <w:ind w:left="400" w:hanging="400"/>
    </w:pPr>
  </w:style>
  <w:style w:type="paragraph" w:styleId="Title">
    <w:name w:val="Title"/>
    <w:basedOn w:val="Normal"/>
    <w:locked/>
    <w:rsid w:val="00326051"/>
    <w:pPr>
      <w:spacing w:before="240"/>
      <w:jc w:val="center"/>
      <w:outlineLvl w:val="0"/>
    </w:pPr>
    <w:rPr>
      <w:b/>
      <w:kern w:val="28"/>
      <w:sz w:val="32"/>
      <w:szCs w:val="32"/>
    </w:rPr>
  </w:style>
  <w:style w:type="paragraph" w:styleId="TOAHeading">
    <w:name w:val="toa heading"/>
    <w:basedOn w:val="Normal"/>
    <w:next w:val="Normal"/>
    <w:semiHidden/>
    <w:locked/>
    <w:rsid w:val="00326051"/>
    <w:pPr>
      <w:spacing w:before="120"/>
    </w:pPr>
    <w:rPr>
      <w:b/>
      <w:sz w:val="24"/>
      <w:szCs w:val="24"/>
    </w:rPr>
  </w:style>
  <w:style w:type="paragraph" w:styleId="TOC1">
    <w:name w:val="toc 1"/>
    <w:basedOn w:val="Normal"/>
    <w:next w:val="Normal"/>
    <w:autoRedefine/>
    <w:uiPriority w:val="39"/>
    <w:locked/>
    <w:rsid w:val="00326051"/>
  </w:style>
  <w:style w:type="paragraph" w:styleId="TOC2">
    <w:name w:val="toc 2"/>
    <w:basedOn w:val="Normal"/>
    <w:next w:val="Normal"/>
    <w:autoRedefine/>
    <w:uiPriority w:val="39"/>
    <w:locked/>
    <w:rsid w:val="00326051"/>
    <w:pPr>
      <w:ind w:left="200"/>
    </w:pPr>
  </w:style>
  <w:style w:type="paragraph" w:styleId="TOC3">
    <w:name w:val="toc 3"/>
    <w:basedOn w:val="Normal"/>
    <w:next w:val="Normal"/>
    <w:autoRedefine/>
    <w:uiPriority w:val="39"/>
    <w:locked/>
    <w:rsid w:val="00326051"/>
    <w:pPr>
      <w:ind w:left="400"/>
    </w:pPr>
  </w:style>
  <w:style w:type="paragraph" w:styleId="TOC4">
    <w:name w:val="toc 4"/>
    <w:basedOn w:val="Normal"/>
    <w:next w:val="Normal"/>
    <w:autoRedefine/>
    <w:uiPriority w:val="39"/>
    <w:locked/>
    <w:rsid w:val="00326051"/>
    <w:pPr>
      <w:ind w:left="600"/>
    </w:pPr>
  </w:style>
  <w:style w:type="paragraph" w:styleId="TOC5">
    <w:name w:val="toc 5"/>
    <w:basedOn w:val="Normal"/>
    <w:next w:val="Normal"/>
    <w:autoRedefine/>
    <w:uiPriority w:val="39"/>
    <w:locked/>
    <w:rsid w:val="00326051"/>
    <w:pPr>
      <w:ind w:left="800"/>
    </w:pPr>
  </w:style>
  <w:style w:type="paragraph" w:styleId="TOC6">
    <w:name w:val="toc 6"/>
    <w:basedOn w:val="Normal"/>
    <w:next w:val="Normal"/>
    <w:autoRedefine/>
    <w:uiPriority w:val="39"/>
    <w:locked/>
    <w:rsid w:val="00326051"/>
    <w:pPr>
      <w:ind w:left="1000"/>
    </w:pPr>
  </w:style>
  <w:style w:type="paragraph" w:styleId="TOC7">
    <w:name w:val="toc 7"/>
    <w:basedOn w:val="Normal"/>
    <w:next w:val="Normal"/>
    <w:autoRedefine/>
    <w:uiPriority w:val="39"/>
    <w:locked/>
    <w:rsid w:val="00326051"/>
    <w:pPr>
      <w:ind w:left="1200"/>
    </w:pPr>
  </w:style>
  <w:style w:type="paragraph" w:styleId="TOC8">
    <w:name w:val="toc 8"/>
    <w:basedOn w:val="Normal"/>
    <w:next w:val="Normal"/>
    <w:autoRedefine/>
    <w:uiPriority w:val="39"/>
    <w:locked/>
    <w:rsid w:val="00326051"/>
    <w:pPr>
      <w:ind w:left="1400"/>
    </w:pPr>
  </w:style>
  <w:style w:type="paragraph" w:styleId="TOC9">
    <w:name w:val="toc 9"/>
    <w:basedOn w:val="Normal"/>
    <w:next w:val="Normal"/>
    <w:autoRedefine/>
    <w:uiPriority w:val="39"/>
    <w:locked/>
    <w:rsid w:val="00326051"/>
    <w:pPr>
      <w:ind w:left="1600"/>
    </w:pPr>
  </w:style>
  <w:style w:type="character" w:styleId="FollowedHyperlink">
    <w:name w:val="FollowedHyperlink"/>
    <w:locked/>
    <w:rsid w:val="00326051"/>
    <w:rPr>
      <w:color w:val="800080"/>
      <w:u w:val="single"/>
    </w:rPr>
  </w:style>
  <w:style w:type="paragraph" w:styleId="BalloonText">
    <w:name w:val="Balloon Text"/>
    <w:basedOn w:val="Normal"/>
    <w:locked/>
    <w:rsid w:val="00326051"/>
    <w:rPr>
      <w:rFonts w:ascii="Tahoma" w:hAnsi="Tahoma"/>
      <w:sz w:val="16"/>
      <w:szCs w:val="16"/>
    </w:rPr>
  </w:style>
  <w:style w:type="paragraph" w:styleId="CommentSubject">
    <w:name w:val="annotation subject"/>
    <w:basedOn w:val="CommentText"/>
    <w:next w:val="CommentText"/>
    <w:locked/>
    <w:rsid w:val="00326051"/>
    <w:rPr>
      <w:b/>
    </w:rPr>
  </w:style>
  <w:style w:type="character" w:styleId="FootnoteReference">
    <w:name w:val="footnote reference"/>
    <w:rsid w:val="00326051"/>
    <w:rPr>
      <w:vertAlign w:val="superscript"/>
    </w:rPr>
  </w:style>
  <w:style w:type="paragraph" w:customStyle="1" w:styleId="ToDo">
    <w:name w:val="ToDo"/>
    <w:basedOn w:val="Normal"/>
    <w:locked/>
    <w:rsid w:val="00326051"/>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326051"/>
    <w:pPr>
      <w:ind w:firstLine="245"/>
      <w:jc w:val="both"/>
    </w:pPr>
  </w:style>
  <w:style w:type="paragraph" w:customStyle="1" w:styleId="XMLexample">
    <w:name w:val="XML example"/>
    <w:basedOn w:val="Normal"/>
    <w:locked/>
    <w:rsid w:val="00326051"/>
    <w:pPr>
      <w:jc w:val="both"/>
    </w:pPr>
    <w:rPr>
      <w:rFonts w:ascii="Times New Roman" w:hAnsi="Times New Roman"/>
      <w:lang w:val="en-GB"/>
    </w:rPr>
  </w:style>
  <w:style w:type="paragraph" w:customStyle="1" w:styleId="CodeBlock">
    <w:name w:val="CodeBlock"/>
    <w:basedOn w:val="Normal"/>
    <w:link w:val="CodeBlockChar"/>
    <w:locked/>
    <w:rsid w:val="00326051"/>
    <w:pPr>
      <w:keepLines/>
      <w:suppressAutoHyphens/>
      <w:ind w:left="360"/>
    </w:pPr>
    <w:rPr>
      <w:rFonts w:ascii="Courier" w:hAnsi="Courier"/>
      <w:noProof/>
      <w:sz w:val="18"/>
      <w:szCs w:val="18"/>
    </w:rPr>
  </w:style>
  <w:style w:type="character" w:customStyle="1" w:styleId="CodeBlockChar">
    <w:name w:val="CodeBlock Char"/>
    <w:link w:val="CodeBlock"/>
    <w:rsid w:val="00326051"/>
    <w:rPr>
      <w:rFonts w:ascii="Courier" w:hAnsi="Courier"/>
      <w:noProof/>
      <w:sz w:val="18"/>
      <w:szCs w:val="18"/>
    </w:rPr>
  </w:style>
  <w:style w:type="paragraph" w:customStyle="1" w:styleId="OpenIssue">
    <w:name w:val="OpenIssue"/>
    <w:basedOn w:val="Normal"/>
    <w:next w:val="Normal"/>
    <w:locked/>
    <w:rsid w:val="00326051"/>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326051"/>
    <w:rPr>
      <w:i/>
      <w:iCs/>
    </w:rPr>
  </w:style>
  <w:style w:type="paragraph" w:customStyle="1" w:styleId="DocHistory">
    <w:name w:val="Doc History"/>
    <w:basedOn w:val="Normal"/>
    <w:locked/>
    <w:rsid w:val="00326051"/>
    <w:pPr>
      <w:spacing w:beforeAutospacing="1" w:afterAutospacing="1"/>
      <w:jc w:val="center"/>
    </w:pPr>
    <w:rPr>
      <w:rFonts w:cs="Arial"/>
      <w:spacing w:val="10"/>
      <w:sz w:val="18"/>
      <w:szCs w:val="18"/>
    </w:rPr>
  </w:style>
  <w:style w:type="character" w:styleId="CommentReference">
    <w:name w:val="annotation reference"/>
    <w:locked/>
    <w:rsid w:val="00326051"/>
    <w:rPr>
      <w:sz w:val="16"/>
      <w:szCs w:val="16"/>
    </w:rPr>
  </w:style>
  <w:style w:type="table" w:styleId="TableGrid">
    <w:name w:val="Table Grid"/>
    <w:basedOn w:val="TableNormal"/>
    <w:uiPriority w:val="59"/>
    <w:rsid w:val="0032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26051"/>
    <w:rPr>
      <w:rFonts w:ascii="Symbol" w:hAnsi="Symbol" w:cs="Symbol"/>
    </w:rPr>
  </w:style>
  <w:style w:type="character" w:customStyle="1" w:styleId="TableCellChar">
    <w:name w:val="Table Cell Char"/>
    <w:rsid w:val="00326051"/>
    <w:rPr>
      <w:rFonts w:ascii="Arial" w:eastAsia="Arial Unicode MS" w:hAnsi="Arial"/>
      <w:bCs/>
      <w:lang w:val="en-GB" w:eastAsia="ja-JP" w:bidi="he-IL"/>
    </w:rPr>
  </w:style>
  <w:style w:type="paragraph" w:customStyle="1" w:styleId="BulletList">
    <w:name w:val="Bullet List"/>
    <w:basedOn w:val="Normal"/>
    <w:link w:val="BulletListChar"/>
    <w:locked/>
    <w:rsid w:val="00326051"/>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326051"/>
    <w:rPr>
      <w:rFonts w:ascii="Arial" w:eastAsia="Arial Unicode MS" w:hAnsi="Arial"/>
    </w:rPr>
  </w:style>
  <w:style w:type="paragraph" w:customStyle="1" w:styleId="BulletListdoubleindentalternate">
    <w:name w:val="Bullet List (double indent alternate)"/>
    <w:basedOn w:val="Normal"/>
    <w:locked/>
    <w:rsid w:val="00326051"/>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326051"/>
    <w:pPr>
      <w:tabs>
        <w:tab w:val="num" w:pos="900"/>
      </w:tabs>
      <w:spacing w:before="40" w:after="40"/>
      <w:ind w:left="907" w:hanging="187"/>
    </w:pPr>
    <w:rPr>
      <w:rFonts w:eastAsia="Arial Unicode MS"/>
    </w:rPr>
  </w:style>
  <w:style w:type="paragraph" w:customStyle="1" w:styleId="Code">
    <w:name w:val="Code"/>
    <w:basedOn w:val="Normal"/>
    <w:link w:val="CodeChar"/>
    <w:locked/>
    <w:rsid w:val="00326051"/>
    <w:pPr>
      <w:spacing w:before="20" w:after="20"/>
    </w:pPr>
    <w:rPr>
      <w:rFonts w:ascii="Courier New" w:hAnsi="Courier New" w:cs="Courier New"/>
      <w:sz w:val="16"/>
      <w:szCs w:val="16"/>
    </w:rPr>
  </w:style>
  <w:style w:type="character" w:customStyle="1" w:styleId="CodeChar">
    <w:name w:val="Code Char"/>
    <w:link w:val="Code"/>
    <w:rsid w:val="00326051"/>
    <w:rPr>
      <w:rFonts w:ascii="Courier New" w:hAnsi="Courier New" w:cs="Courier New"/>
      <w:sz w:val="16"/>
      <w:szCs w:val="16"/>
    </w:rPr>
  </w:style>
  <w:style w:type="character" w:customStyle="1" w:styleId="CodeCharacter">
    <w:name w:val="Code (Character)"/>
    <w:rsid w:val="00326051"/>
    <w:rPr>
      <w:rFonts w:ascii="Courier New" w:hAnsi="Courier New"/>
      <w:sz w:val="18"/>
      <w:szCs w:val="16"/>
    </w:rPr>
  </w:style>
  <w:style w:type="paragraph" w:customStyle="1" w:styleId="NumberedListdoubleindent">
    <w:name w:val="Numbered List (double indent)"/>
    <w:basedOn w:val="Normal"/>
    <w:locked/>
    <w:rsid w:val="00326051"/>
    <w:pPr>
      <w:tabs>
        <w:tab w:val="num" w:pos="1080"/>
      </w:tabs>
      <w:spacing w:before="40" w:after="40"/>
      <w:ind w:left="1080" w:hanging="360"/>
    </w:pPr>
    <w:rPr>
      <w:rFonts w:eastAsia="Arial Unicode MS"/>
    </w:rPr>
  </w:style>
  <w:style w:type="paragraph" w:customStyle="1" w:styleId="NumberedList">
    <w:name w:val="Numbered List"/>
    <w:basedOn w:val="Normal"/>
    <w:locked/>
    <w:rsid w:val="00326051"/>
    <w:pPr>
      <w:tabs>
        <w:tab w:val="num" w:pos="720"/>
      </w:tabs>
      <w:spacing w:before="40" w:after="40"/>
      <w:ind w:left="720" w:hanging="360"/>
    </w:pPr>
    <w:rPr>
      <w:rFonts w:eastAsia="Arial Unicode MS"/>
    </w:rPr>
  </w:style>
  <w:style w:type="paragraph" w:customStyle="1" w:styleId="copyright">
    <w:name w:val="copyright"/>
    <w:basedOn w:val="Normal"/>
    <w:locked/>
    <w:rsid w:val="00326051"/>
    <w:pPr>
      <w:tabs>
        <w:tab w:val="left" w:pos="567"/>
      </w:tabs>
    </w:pPr>
    <w:rPr>
      <w:rFonts w:ascii="Verdana" w:hAnsi="Verdana"/>
      <w:sz w:val="16"/>
      <w:lang w:val="en-GB"/>
    </w:rPr>
  </w:style>
  <w:style w:type="paragraph" w:customStyle="1" w:styleId="Instructions">
    <w:name w:val="Instructions"/>
    <w:basedOn w:val="Normal"/>
    <w:semiHidden/>
    <w:locked/>
    <w:rsid w:val="00326051"/>
    <w:pPr>
      <w:spacing w:before="180" w:after="180"/>
    </w:pPr>
    <w:rPr>
      <w:rFonts w:eastAsia="Arial Unicode MS"/>
      <w:vanish/>
      <w:color w:val="C75800"/>
    </w:rPr>
  </w:style>
  <w:style w:type="character" w:styleId="HTMLTypewriter">
    <w:name w:val="HTML Typewriter"/>
    <w:locked/>
    <w:rsid w:val="00326051"/>
    <w:rPr>
      <w:rFonts w:ascii="Courier New" w:eastAsia="MS Mincho" w:hAnsi="Courier New" w:cs="Courier New"/>
      <w:sz w:val="20"/>
      <w:szCs w:val="20"/>
    </w:rPr>
  </w:style>
  <w:style w:type="character" w:styleId="HTMLCode">
    <w:name w:val="HTML Code"/>
    <w:uiPriority w:val="99"/>
    <w:locked/>
    <w:rsid w:val="00326051"/>
    <w:rPr>
      <w:rFonts w:ascii="Courier New" w:eastAsia="MS Mincho" w:hAnsi="Courier New" w:cs="Courier New"/>
      <w:sz w:val="20"/>
      <w:szCs w:val="20"/>
    </w:rPr>
  </w:style>
  <w:style w:type="character" w:styleId="HTMLSample">
    <w:name w:val="HTML Sample"/>
    <w:locked/>
    <w:rsid w:val="00326051"/>
    <w:rPr>
      <w:rFonts w:ascii="Courier New" w:eastAsia="Times New Roman" w:hAnsi="Courier New" w:cs="Courier New" w:hint="default"/>
      <w:sz w:val="24"/>
      <w:szCs w:val="24"/>
    </w:rPr>
  </w:style>
  <w:style w:type="paragraph" w:customStyle="1" w:styleId="XMLExcerpt">
    <w:name w:val="XML Excerpt"/>
    <w:link w:val="XMLExcerptChar"/>
    <w:locked/>
    <w:rsid w:val="0032605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326051"/>
    <w:rPr>
      <w:rFonts w:ascii="Courier New" w:hAnsi="Courier New" w:cs="Courier New"/>
      <w:noProof/>
      <w:shd w:val="clear" w:color="auto" w:fill="F3F3F3"/>
      <w:lang w:val="en-GB" w:eastAsia="en-GB"/>
    </w:rPr>
  </w:style>
  <w:style w:type="character" w:customStyle="1" w:styleId="XMLReference">
    <w:name w:val="XML Reference"/>
    <w:locked/>
    <w:rsid w:val="00326051"/>
    <w:rPr>
      <w:rFonts w:ascii="Courier New" w:hAnsi="Courier New"/>
      <w:sz w:val="20"/>
    </w:rPr>
  </w:style>
  <w:style w:type="character" w:customStyle="1" w:styleId="XMLExcerptEmphasis">
    <w:name w:val="XML Excerpt Emphasis"/>
    <w:locked/>
    <w:rsid w:val="00326051"/>
    <w:rPr>
      <w:rFonts w:ascii="Courier New" w:hAnsi="Courier New"/>
      <w:b/>
      <w:bCs/>
      <w:sz w:val="20"/>
    </w:rPr>
  </w:style>
  <w:style w:type="character" w:customStyle="1" w:styleId="TableFont">
    <w:name w:val="Table Font"/>
    <w:locked/>
    <w:rsid w:val="00326051"/>
    <w:rPr>
      <w:rFonts w:ascii="Arial" w:hAnsi="Arial"/>
      <w:sz w:val="20"/>
    </w:rPr>
  </w:style>
  <w:style w:type="paragraph" w:customStyle="1" w:styleId="NewTableFontHeading">
    <w:name w:val="New Table Font Heading"/>
    <w:basedOn w:val="Normal"/>
    <w:locked/>
    <w:rsid w:val="00326051"/>
    <w:pPr>
      <w:spacing w:before="40" w:after="40" w:line="288" w:lineRule="auto"/>
      <w:jc w:val="center"/>
    </w:pPr>
    <w:rPr>
      <w:b/>
      <w:lang w:val="en-GB" w:eastAsia="en-GB"/>
    </w:rPr>
  </w:style>
  <w:style w:type="paragraph" w:customStyle="1" w:styleId="TableCaption">
    <w:name w:val="Table Caption"/>
    <w:basedOn w:val="Caption"/>
    <w:locked/>
    <w:rsid w:val="00326051"/>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326051"/>
    <w:pPr>
      <w:spacing w:after="120"/>
    </w:pPr>
  </w:style>
  <w:style w:type="paragraph" w:customStyle="1" w:styleId="ShortReturnAddress">
    <w:name w:val="Short Return Address"/>
    <w:basedOn w:val="Normal"/>
    <w:locked/>
    <w:rsid w:val="00326051"/>
  </w:style>
  <w:style w:type="paragraph" w:customStyle="1" w:styleId="PPLine">
    <w:name w:val="PP Line"/>
    <w:basedOn w:val="Signature"/>
    <w:locked/>
    <w:rsid w:val="00326051"/>
  </w:style>
  <w:style w:type="paragraph" w:customStyle="1" w:styleId="InsideAddressName">
    <w:name w:val="Inside Address Name"/>
    <w:basedOn w:val="Normal"/>
    <w:locked/>
    <w:rsid w:val="00326051"/>
  </w:style>
  <w:style w:type="character" w:styleId="Strong">
    <w:name w:val="Strong"/>
    <w:locked/>
    <w:rsid w:val="00326051"/>
    <w:rPr>
      <w:b/>
      <w:bCs/>
    </w:rPr>
  </w:style>
  <w:style w:type="character" w:styleId="EndnoteReference">
    <w:name w:val="endnote reference"/>
    <w:locked/>
    <w:rsid w:val="00326051"/>
    <w:rPr>
      <w:vertAlign w:val="superscript"/>
    </w:rPr>
  </w:style>
  <w:style w:type="character" w:styleId="HTMLCite">
    <w:name w:val="HTML Cite"/>
    <w:uiPriority w:val="99"/>
    <w:locked/>
    <w:rsid w:val="00326051"/>
    <w:rPr>
      <w:i/>
      <w:iCs/>
    </w:rPr>
  </w:style>
  <w:style w:type="paragraph" w:styleId="Revision">
    <w:name w:val="Revision"/>
    <w:hidden/>
    <w:semiHidden/>
    <w:rsid w:val="00326051"/>
    <w:rPr>
      <w:rFonts w:ascii="Arial" w:hAnsi="Arial"/>
      <w:szCs w:val="24"/>
    </w:rPr>
  </w:style>
  <w:style w:type="paragraph" w:customStyle="1" w:styleId="StyleTableCellComplex9ptBefore0cmHanging032cm">
    <w:name w:val="Style Table Cell + (Complex) 9 pt Before:  0 cm Hanging:  0.32 cm..."/>
    <w:basedOn w:val="Normal"/>
    <w:locked/>
    <w:rsid w:val="00326051"/>
    <w:pPr>
      <w:kinsoku w:val="0"/>
      <w:spacing w:before="40"/>
    </w:pPr>
    <w:rPr>
      <w:szCs w:val="18"/>
    </w:rPr>
  </w:style>
  <w:style w:type="character" w:styleId="HTMLAcronym">
    <w:name w:val="HTML Acronym"/>
    <w:basedOn w:val="DefaultParagraphFont"/>
    <w:locked/>
    <w:rsid w:val="00326051"/>
  </w:style>
  <w:style w:type="character" w:customStyle="1" w:styleId="FootnoteCharacters">
    <w:name w:val="Footnote Characters"/>
    <w:rsid w:val="00326051"/>
    <w:rPr>
      <w:vertAlign w:val="superscript"/>
    </w:rPr>
  </w:style>
  <w:style w:type="character" w:customStyle="1" w:styleId="StyleHeading112ptChar">
    <w:name w:val="Style Heading 1 + 12 pt Char"/>
    <w:locked/>
    <w:rsid w:val="00326051"/>
    <w:rPr>
      <w:rFonts w:ascii="Arial" w:eastAsia="MS Mincho" w:hAnsi="Arial" w:cs="Arial"/>
      <w:b/>
      <w:bCs/>
      <w:kern w:val="1"/>
      <w:sz w:val="24"/>
      <w:szCs w:val="32"/>
      <w:lang w:val="en-GB" w:eastAsia="ja-JP" w:bidi="ar-SA"/>
    </w:rPr>
  </w:style>
  <w:style w:type="character" w:customStyle="1" w:styleId="NumberingSymbols">
    <w:name w:val="Numbering Symbols"/>
    <w:locked/>
    <w:rsid w:val="00326051"/>
  </w:style>
  <w:style w:type="character" w:customStyle="1" w:styleId="EndnoteCharacters">
    <w:name w:val="Endnote Characters"/>
    <w:locked/>
    <w:rsid w:val="00326051"/>
  </w:style>
  <w:style w:type="paragraph" w:customStyle="1" w:styleId="Heading">
    <w:name w:val="Heading"/>
    <w:basedOn w:val="Normal"/>
    <w:next w:val="Normal"/>
    <w:locked/>
    <w:rsid w:val="00326051"/>
    <w:pPr>
      <w:suppressAutoHyphens/>
      <w:spacing w:before="240"/>
      <w:jc w:val="center"/>
    </w:pPr>
    <w:rPr>
      <w:rFonts w:cs="Arial"/>
      <w:b/>
      <w:kern w:val="1"/>
      <w:sz w:val="32"/>
      <w:szCs w:val="32"/>
      <w:lang w:eastAsia="ja-JP"/>
    </w:rPr>
  </w:style>
  <w:style w:type="paragraph" w:customStyle="1" w:styleId="Index">
    <w:name w:val="Index"/>
    <w:basedOn w:val="Normal"/>
    <w:locked/>
    <w:rsid w:val="00326051"/>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326051"/>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326051"/>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326051"/>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326051"/>
    <w:pPr>
      <w:tabs>
        <w:tab w:val="num" w:pos="360"/>
        <w:tab w:val="num" w:pos="540"/>
      </w:tabs>
      <w:spacing w:before="40" w:after="40"/>
    </w:pPr>
    <w:rPr>
      <w:rFonts w:eastAsia="MS Mincho" w:cs="Arial"/>
      <w:lang w:eastAsia="ja-JP"/>
    </w:rPr>
  </w:style>
  <w:style w:type="paragraph" w:customStyle="1" w:styleId="startli">
    <w:name w:val="startli"/>
    <w:basedOn w:val="Normal"/>
    <w:locked/>
    <w:rsid w:val="00326051"/>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326051"/>
    <w:pPr>
      <w:ind w:left="720"/>
      <w:contextualSpacing/>
    </w:pPr>
  </w:style>
  <w:style w:type="paragraph" w:customStyle="1" w:styleId="richtextnodeselected">
    <w:name w:val="richtextnodeselected"/>
    <w:basedOn w:val="Normal"/>
    <w:locked/>
    <w:rsid w:val="00326051"/>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326051"/>
    <w:rPr>
      <w:rFonts w:ascii="Arial" w:hAnsi="Arial"/>
    </w:rPr>
  </w:style>
  <w:style w:type="paragraph" w:customStyle="1" w:styleId="Codeblock0">
    <w:name w:val="Codeblock"/>
    <w:basedOn w:val="XMLExcerpt"/>
    <w:link w:val="CodeblockChar0"/>
    <w:qFormat/>
    <w:rsid w:val="00326051"/>
    <w:rPr>
      <w:sz w:val="18"/>
    </w:rPr>
  </w:style>
  <w:style w:type="character" w:customStyle="1" w:styleId="CodeblockChar0">
    <w:name w:val="Codeblock Char"/>
    <w:basedOn w:val="XMLExcerptChar"/>
    <w:link w:val="Codeblock0"/>
    <w:rsid w:val="00326051"/>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326051"/>
    <w:rPr>
      <w:rFonts w:ascii="Arial" w:hAnsi="Arial"/>
      <w:color w:val="0070C0"/>
      <w:u w:val="single"/>
    </w:rPr>
  </w:style>
  <w:style w:type="paragraph" w:customStyle="1" w:styleId="TableHeading">
    <w:name w:val="Table Heading"/>
    <w:basedOn w:val="Normal"/>
    <w:locked/>
    <w:rsid w:val="00326051"/>
    <w:rPr>
      <w:rFonts w:eastAsia="Arial Unicode MS"/>
      <w:b/>
    </w:rPr>
  </w:style>
  <w:style w:type="paragraph" w:customStyle="1" w:styleId="dataexample">
    <w:name w:val="data example"/>
    <w:basedOn w:val="Normal"/>
    <w:link w:val="dataexampleChar"/>
    <w:qFormat/>
    <w:rsid w:val="00326051"/>
    <w:pPr>
      <w:ind w:firstLine="720"/>
    </w:pPr>
    <w:rPr>
      <w:rFonts w:ascii="Courier New" w:hAnsi="Courier New" w:cs="Courier New"/>
    </w:rPr>
  </w:style>
  <w:style w:type="character" w:customStyle="1" w:styleId="dataexampleChar">
    <w:name w:val="data example Char"/>
    <w:basedOn w:val="CommentTextChar"/>
    <w:link w:val="dataexample"/>
    <w:rsid w:val="00326051"/>
    <w:rPr>
      <w:rFonts w:ascii="Courier New" w:hAnsi="Courier New" w:cs="Courier New"/>
    </w:rPr>
  </w:style>
  <w:style w:type="table" w:customStyle="1" w:styleId="Table">
    <w:name w:val="Table"/>
    <w:basedOn w:val="TableNormal"/>
    <w:uiPriority w:val="99"/>
    <w:rsid w:val="0032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326051"/>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26051"/>
    <w:pPr>
      <w:spacing w:before="60" w:after="60"/>
    </w:pPr>
    <w:rPr>
      <w:rFonts w:ascii="Arial" w:hAnsi="Arial"/>
    </w:rPr>
  </w:style>
  <w:style w:type="paragraph" w:styleId="Heading1">
    <w:name w:val="heading 1"/>
    <w:basedOn w:val="Normal"/>
    <w:next w:val="nobreak"/>
    <w:link w:val="Heading1Char"/>
    <w:qFormat/>
    <w:rsid w:val="00326051"/>
    <w:pPr>
      <w:keepNext/>
      <w:pageBreakBefore/>
      <w:numPr>
        <w:numId w:val="49"/>
      </w:numPr>
      <w:spacing w:before="120"/>
      <w:outlineLvl w:val="0"/>
    </w:pPr>
    <w:rPr>
      <w:rFonts w:cs="Arial"/>
      <w:b/>
      <w:bCs/>
      <w:kern w:val="32"/>
      <w:szCs w:val="32"/>
    </w:rPr>
  </w:style>
  <w:style w:type="paragraph" w:styleId="Heading2">
    <w:name w:val="heading 2"/>
    <w:basedOn w:val="Heading1"/>
    <w:next w:val="nobreak"/>
    <w:link w:val="Heading2Char"/>
    <w:autoRedefine/>
    <w:qFormat/>
    <w:rsid w:val="00326051"/>
    <w:pPr>
      <w:pageBreakBefore w:val="0"/>
      <w:numPr>
        <w:ilvl w:val="1"/>
      </w:numPr>
      <w:outlineLvl w:val="1"/>
    </w:pPr>
  </w:style>
  <w:style w:type="paragraph" w:styleId="Heading3">
    <w:name w:val="heading 3"/>
    <w:basedOn w:val="Normal"/>
    <w:next w:val="nobreak"/>
    <w:link w:val="Heading3Char"/>
    <w:autoRedefine/>
    <w:qFormat/>
    <w:rsid w:val="00326051"/>
    <w:pPr>
      <w:keepNext/>
      <w:numPr>
        <w:ilvl w:val="2"/>
        <w:numId w:val="49"/>
      </w:numPr>
      <w:spacing w:after="120"/>
      <w:outlineLvl w:val="2"/>
    </w:pPr>
    <w:rPr>
      <w:rFonts w:cs="Arial"/>
      <w:b/>
      <w:bCs/>
    </w:rPr>
  </w:style>
  <w:style w:type="paragraph" w:styleId="Heading4">
    <w:name w:val="heading 4"/>
    <w:basedOn w:val="Normal"/>
    <w:next w:val="Normal"/>
    <w:link w:val="Heading4Char"/>
    <w:qFormat/>
    <w:rsid w:val="00326051"/>
    <w:pPr>
      <w:keepNext/>
      <w:numPr>
        <w:ilvl w:val="3"/>
        <w:numId w:val="49"/>
      </w:numPr>
      <w:spacing w:before="240"/>
      <w:outlineLvl w:val="3"/>
    </w:pPr>
    <w:rPr>
      <w:b/>
      <w:bCs/>
      <w:szCs w:val="28"/>
    </w:rPr>
  </w:style>
  <w:style w:type="paragraph" w:styleId="Heading5">
    <w:name w:val="heading 5"/>
    <w:basedOn w:val="Normal"/>
    <w:next w:val="Normal"/>
    <w:autoRedefine/>
    <w:qFormat/>
    <w:rsid w:val="00326051"/>
    <w:pPr>
      <w:numPr>
        <w:ilvl w:val="4"/>
        <w:numId w:val="49"/>
      </w:numPr>
      <w:spacing w:before="240"/>
      <w:outlineLvl w:val="4"/>
    </w:pPr>
    <w:rPr>
      <w:rFonts w:cs="Arial"/>
      <w:b/>
      <w:i/>
      <w:szCs w:val="26"/>
    </w:rPr>
  </w:style>
  <w:style w:type="paragraph" w:styleId="Heading6">
    <w:name w:val="heading 6"/>
    <w:basedOn w:val="Normal"/>
    <w:next w:val="Normal"/>
    <w:qFormat/>
    <w:rsid w:val="00326051"/>
    <w:pPr>
      <w:numPr>
        <w:ilvl w:val="5"/>
        <w:numId w:val="49"/>
      </w:numPr>
      <w:spacing w:before="240"/>
      <w:outlineLvl w:val="5"/>
    </w:pPr>
    <w:rPr>
      <w:rFonts w:ascii="Times New Roman" w:hAnsi="Times New Roman"/>
      <w:b/>
      <w:sz w:val="22"/>
      <w:szCs w:val="22"/>
    </w:rPr>
  </w:style>
  <w:style w:type="paragraph" w:styleId="Heading7">
    <w:name w:val="heading 7"/>
    <w:basedOn w:val="Normal"/>
    <w:next w:val="Normal"/>
    <w:rsid w:val="00326051"/>
    <w:pPr>
      <w:numPr>
        <w:ilvl w:val="6"/>
        <w:numId w:val="49"/>
      </w:numPr>
      <w:spacing w:before="240"/>
      <w:outlineLvl w:val="6"/>
    </w:pPr>
    <w:rPr>
      <w:rFonts w:ascii="Times New Roman" w:hAnsi="Times New Roman"/>
      <w:sz w:val="24"/>
      <w:szCs w:val="24"/>
    </w:rPr>
  </w:style>
  <w:style w:type="paragraph" w:styleId="Heading8">
    <w:name w:val="heading 8"/>
    <w:basedOn w:val="Normal"/>
    <w:next w:val="Normal"/>
    <w:rsid w:val="00326051"/>
    <w:pPr>
      <w:numPr>
        <w:ilvl w:val="7"/>
        <w:numId w:val="49"/>
      </w:numPr>
      <w:spacing w:before="240"/>
      <w:outlineLvl w:val="7"/>
    </w:pPr>
    <w:rPr>
      <w:rFonts w:ascii="Times New Roman" w:hAnsi="Times New Roman"/>
      <w:i/>
      <w:sz w:val="24"/>
      <w:szCs w:val="24"/>
    </w:rPr>
  </w:style>
  <w:style w:type="paragraph" w:styleId="Heading9">
    <w:name w:val="heading 9"/>
    <w:basedOn w:val="Normal"/>
    <w:next w:val="Normal"/>
    <w:rsid w:val="00326051"/>
    <w:pPr>
      <w:numPr>
        <w:ilvl w:val="8"/>
        <w:numId w:val="49"/>
      </w:numPr>
      <w:spacing w:before="240"/>
      <w:outlineLvl w:val="8"/>
    </w:pPr>
    <w:rPr>
      <w:sz w:val="22"/>
      <w:szCs w:val="22"/>
    </w:rPr>
  </w:style>
  <w:style w:type="character" w:default="1" w:styleId="DefaultParagraphFont">
    <w:name w:val="Default Paragraph Font"/>
    <w:uiPriority w:val="1"/>
    <w:semiHidden/>
    <w:unhideWhenUsed/>
    <w:rsid w:val="00326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6051"/>
  </w:style>
  <w:style w:type="paragraph" w:customStyle="1" w:styleId="nobreak">
    <w:name w:val="nobreak"/>
    <w:basedOn w:val="Normal"/>
    <w:next w:val="Normal"/>
    <w:link w:val="nobreakChar"/>
    <w:rsid w:val="00326051"/>
    <w:pPr>
      <w:keepNext/>
    </w:pPr>
    <w:rPr>
      <w:szCs w:val="24"/>
    </w:rPr>
  </w:style>
  <w:style w:type="character" w:customStyle="1" w:styleId="nobreakChar">
    <w:name w:val="nobreak Char"/>
    <w:link w:val="nobreak"/>
    <w:rsid w:val="00326051"/>
    <w:rPr>
      <w:rFonts w:ascii="Arial" w:hAnsi="Arial"/>
      <w:szCs w:val="24"/>
    </w:rPr>
  </w:style>
  <w:style w:type="character" w:customStyle="1" w:styleId="Heading1Char">
    <w:name w:val="Heading 1 Char"/>
    <w:link w:val="Heading1"/>
    <w:rsid w:val="00326051"/>
    <w:rPr>
      <w:rFonts w:ascii="Arial" w:hAnsi="Arial" w:cs="Arial"/>
      <w:b/>
      <w:bCs/>
      <w:kern w:val="32"/>
      <w:szCs w:val="32"/>
    </w:rPr>
  </w:style>
  <w:style w:type="character" w:customStyle="1" w:styleId="Heading2Char">
    <w:name w:val="Heading 2 Char"/>
    <w:link w:val="Heading2"/>
    <w:rsid w:val="00326051"/>
    <w:rPr>
      <w:rFonts w:ascii="Arial" w:hAnsi="Arial" w:cs="Arial"/>
      <w:b/>
      <w:bCs/>
      <w:kern w:val="32"/>
      <w:szCs w:val="32"/>
    </w:rPr>
  </w:style>
  <w:style w:type="character" w:customStyle="1" w:styleId="Heading3Char">
    <w:name w:val="Heading 3 Char"/>
    <w:link w:val="Heading3"/>
    <w:rsid w:val="00326051"/>
    <w:rPr>
      <w:rFonts w:ascii="Arial" w:hAnsi="Arial" w:cs="Arial"/>
      <w:b/>
      <w:bCs/>
    </w:rPr>
  </w:style>
  <w:style w:type="character" w:customStyle="1" w:styleId="Heading4Char">
    <w:name w:val="Heading 4 Char"/>
    <w:link w:val="Heading4"/>
    <w:rsid w:val="00326051"/>
    <w:rPr>
      <w:rFonts w:ascii="Arial" w:hAnsi="Arial"/>
      <w:b/>
      <w:bCs/>
      <w:szCs w:val="28"/>
    </w:rPr>
  </w:style>
  <w:style w:type="paragraph" w:customStyle="1" w:styleId="Normal1">
    <w:name w:val="Normal1"/>
    <w:basedOn w:val="Normal"/>
    <w:link w:val="normalChar1"/>
    <w:locked/>
    <w:rsid w:val="00326051"/>
    <w:pPr>
      <w:ind w:firstLine="245"/>
      <w:jc w:val="both"/>
    </w:pPr>
    <w:rPr>
      <w:rFonts w:ascii="Times New Roman" w:hAnsi="Times New Roman"/>
    </w:rPr>
  </w:style>
  <w:style w:type="character" w:customStyle="1" w:styleId="normalChar1">
    <w:name w:val="normal Char1"/>
    <w:link w:val="Normal1"/>
    <w:rsid w:val="00326051"/>
  </w:style>
  <w:style w:type="paragraph" w:customStyle="1" w:styleId="HTMLBody">
    <w:name w:val="HTML Body"/>
    <w:locked/>
    <w:rsid w:val="00326051"/>
    <w:pPr>
      <w:autoSpaceDE w:val="0"/>
      <w:autoSpaceDN w:val="0"/>
      <w:adjustRightInd w:val="0"/>
    </w:pPr>
    <w:rPr>
      <w:rFonts w:ascii="Comic Sans MS" w:hAnsi="Comic Sans MS"/>
      <w:sz w:val="18"/>
      <w:szCs w:val="18"/>
    </w:rPr>
  </w:style>
  <w:style w:type="paragraph" w:styleId="Header">
    <w:name w:val="header"/>
    <w:basedOn w:val="Normal"/>
    <w:link w:val="HeaderChar"/>
    <w:locked/>
    <w:rsid w:val="00326051"/>
    <w:pPr>
      <w:tabs>
        <w:tab w:val="center" w:pos="4320"/>
        <w:tab w:val="right" w:pos="8640"/>
      </w:tabs>
    </w:pPr>
    <w:rPr>
      <w:szCs w:val="24"/>
    </w:rPr>
  </w:style>
  <w:style w:type="character" w:customStyle="1" w:styleId="HeaderChar">
    <w:name w:val="Header Char"/>
    <w:link w:val="Header"/>
    <w:rsid w:val="00326051"/>
    <w:rPr>
      <w:rFonts w:ascii="Arial" w:hAnsi="Arial"/>
      <w:szCs w:val="24"/>
    </w:rPr>
  </w:style>
  <w:style w:type="paragraph" w:styleId="Footer">
    <w:name w:val="footer"/>
    <w:basedOn w:val="Normal"/>
    <w:link w:val="FooterChar"/>
    <w:rsid w:val="00326051"/>
    <w:pPr>
      <w:tabs>
        <w:tab w:val="center" w:pos="4320"/>
        <w:tab w:val="right" w:pos="8640"/>
      </w:tabs>
    </w:pPr>
  </w:style>
  <w:style w:type="character" w:styleId="Hyperlink">
    <w:name w:val="Hyperlink"/>
    <w:uiPriority w:val="99"/>
    <w:rsid w:val="00326051"/>
    <w:rPr>
      <w:color w:val="0000FF"/>
      <w:u w:val="single"/>
    </w:rPr>
  </w:style>
  <w:style w:type="character" w:styleId="PageNumber">
    <w:name w:val="page number"/>
    <w:basedOn w:val="DefaultParagraphFont"/>
    <w:locked/>
    <w:rsid w:val="00326051"/>
  </w:style>
  <w:style w:type="paragraph" w:styleId="Caption">
    <w:name w:val="caption"/>
    <w:basedOn w:val="Normal"/>
    <w:next w:val="Normal"/>
    <w:qFormat/>
    <w:rsid w:val="00326051"/>
    <w:pPr>
      <w:spacing w:before="120" w:after="120"/>
    </w:pPr>
    <w:rPr>
      <w:b/>
    </w:rPr>
  </w:style>
  <w:style w:type="paragraph" w:styleId="NormalWeb">
    <w:name w:val="Normal (Web)"/>
    <w:basedOn w:val="Normal"/>
    <w:uiPriority w:val="99"/>
    <w:locked/>
    <w:rsid w:val="00326051"/>
    <w:rPr>
      <w:rFonts w:ascii="Times New Roman" w:hAnsi="Times New Roman"/>
      <w:sz w:val="24"/>
      <w:szCs w:val="24"/>
    </w:rPr>
  </w:style>
  <w:style w:type="paragraph" w:styleId="PlainText">
    <w:name w:val="Plain Text"/>
    <w:basedOn w:val="Normal"/>
    <w:locked/>
    <w:rsid w:val="00326051"/>
    <w:pPr>
      <w:ind w:left="720"/>
    </w:pPr>
    <w:rPr>
      <w:rFonts w:ascii="Courier New" w:hAnsi="Courier New"/>
    </w:rPr>
  </w:style>
  <w:style w:type="paragraph" w:styleId="BodyTextFirstIndent">
    <w:name w:val="Body Text First Indent"/>
    <w:basedOn w:val="Normal"/>
    <w:locked/>
    <w:rsid w:val="00326051"/>
    <w:pPr>
      <w:spacing w:after="120"/>
      <w:ind w:firstLine="210"/>
    </w:pPr>
  </w:style>
  <w:style w:type="paragraph" w:styleId="BodyTextIndent">
    <w:name w:val="Body Text Indent"/>
    <w:basedOn w:val="Normal"/>
    <w:locked/>
    <w:rsid w:val="00326051"/>
    <w:pPr>
      <w:spacing w:after="120"/>
      <w:ind w:left="360"/>
    </w:pPr>
  </w:style>
  <w:style w:type="paragraph" w:styleId="BodyTextFirstIndent2">
    <w:name w:val="Body Text First Indent 2"/>
    <w:basedOn w:val="BodyTextIndent"/>
    <w:locked/>
    <w:rsid w:val="00326051"/>
    <w:pPr>
      <w:ind w:firstLine="210"/>
    </w:pPr>
  </w:style>
  <w:style w:type="paragraph" w:styleId="BodyTextIndent2">
    <w:name w:val="Body Text Indent 2"/>
    <w:basedOn w:val="Normal"/>
    <w:locked/>
    <w:rsid w:val="00326051"/>
    <w:pPr>
      <w:spacing w:after="120" w:line="480" w:lineRule="auto"/>
      <w:ind w:left="360"/>
    </w:pPr>
  </w:style>
  <w:style w:type="paragraph" w:styleId="BodyTextIndent3">
    <w:name w:val="Body Text Indent 3"/>
    <w:basedOn w:val="Normal"/>
    <w:locked/>
    <w:rsid w:val="00326051"/>
    <w:pPr>
      <w:spacing w:after="120"/>
      <w:ind w:left="360"/>
    </w:pPr>
    <w:rPr>
      <w:sz w:val="16"/>
      <w:szCs w:val="16"/>
    </w:rPr>
  </w:style>
  <w:style w:type="paragraph" w:styleId="CommentText">
    <w:name w:val="annotation text"/>
    <w:basedOn w:val="Normal"/>
    <w:next w:val="Normal"/>
    <w:link w:val="CommentTextChar"/>
    <w:locked/>
    <w:rsid w:val="00326051"/>
  </w:style>
  <w:style w:type="character" w:customStyle="1" w:styleId="CommentTextChar">
    <w:name w:val="Comment Text Char"/>
    <w:link w:val="CommentText"/>
    <w:rsid w:val="00326051"/>
    <w:rPr>
      <w:rFonts w:ascii="Arial" w:hAnsi="Arial"/>
    </w:rPr>
  </w:style>
  <w:style w:type="paragraph" w:styleId="Date">
    <w:name w:val="Date"/>
    <w:basedOn w:val="Normal"/>
    <w:next w:val="Normal"/>
    <w:locked/>
    <w:rsid w:val="00326051"/>
  </w:style>
  <w:style w:type="paragraph" w:styleId="DocumentMap">
    <w:name w:val="Document Map"/>
    <w:basedOn w:val="Normal"/>
    <w:semiHidden/>
    <w:locked/>
    <w:rsid w:val="00326051"/>
    <w:pPr>
      <w:shd w:val="clear" w:color="auto" w:fill="000080"/>
    </w:pPr>
    <w:rPr>
      <w:rFonts w:ascii="Tahoma" w:hAnsi="Tahoma"/>
    </w:rPr>
  </w:style>
  <w:style w:type="paragraph" w:styleId="E-mailSignature">
    <w:name w:val="E-mail Signature"/>
    <w:basedOn w:val="Normal"/>
    <w:locked/>
    <w:rsid w:val="00326051"/>
  </w:style>
  <w:style w:type="paragraph" w:styleId="EndnoteText">
    <w:name w:val="endnote text"/>
    <w:basedOn w:val="Normal"/>
    <w:semiHidden/>
    <w:locked/>
    <w:rsid w:val="00326051"/>
  </w:style>
  <w:style w:type="paragraph" w:styleId="EnvelopeAddress">
    <w:name w:val="envelope address"/>
    <w:basedOn w:val="Normal"/>
    <w:locked/>
    <w:rsid w:val="00326051"/>
    <w:pPr>
      <w:framePr w:w="7920" w:h="1980" w:hRule="exact" w:hSpace="180" w:wrap="auto" w:hAnchor="page" w:xAlign="center" w:yAlign="bottom"/>
      <w:ind w:left="2880"/>
    </w:pPr>
    <w:rPr>
      <w:sz w:val="24"/>
      <w:szCs w:val="24"/>
    </w:rPr>
  </w:style>
  <w:style w:type="paragraph" w:styleId="EnvelopeReturn">
    <w:name w:val="envelope return"/>
    <w:basedOn w:val="Normal"/>
    <w:locked/>
    <w:rsid w:val="00326051"/>
  </w:style>
  <w:style w:type="paragraph" w:styleId="FootnoteText">
    <w:name w:val="footnote text"/>
    <w:basedOn w:val="Normal"/>
    <w:link w:val="FootnoteTextChar"/>
    <w:locked/>
    <w:rsid w:val="00326051"/>
  </w:style>
  <w:style w:type="character" w:customStyle="1" w:styleId="FootnoteTextChar">
    <w:name w:val="Footnote Text Char"/>
    <w:basedOn w:val="DefaultParagraphFont"/>
    <w:link w:val="FootnoteText"/>
    <w:rsid w:val="00326051"/>
    <w:rPr>
      <w:rFonts w:ascii="Arial" w:hAnsi="Arial"/>
    </w:rPr>
  </w:style>
  <w:style w:type="paragraph" w:styleId="HTMLAddress">
    <w:name w:val="HTML Address"/>
    <w:basedOn w:val="Normal"/>
    <w:locked/>
    <w:rsid w:val="00326051"/>
    <w:rPr>
      <w:i/>
    </w:rPr>
  </w:style>
  <w:style w:type="paragraph" w:styleId="HTMLPreformatted">
    <w:name w:val="HTML Preformatted"/>
    <w:basedOn w:val="Normal"/>
    <w:link w:val="HTMLPreformattedChar"/>
    <w:locked/>
    <w:rsid w:val="00326051"/>
    <w:rPr>
      <w:rFonts w:ascii="Courier New" w:hAnsi="Courier New" w:cs="Helvetica"/>
    </w:rPr>
  </w:style>
  <w:style w:type="character" w:customStyle="1" w:styleId="HTMLPreformattedChar">
    <w:name w:val="HTML Preformatted Char"/>
    <w:link w:val="HTMLPreformatted"/>
    <w:rsid w:val="00326051"/>
    <w:rPr>
      <w:rFonts w:ascii="Courier New" w:hAnsi="Courier New" w:cs="Helvetica"/>
    </w:rPr>
  </w:style>
  <w:style w:type="paragraph" w:styleId="Index1">
    <w:name w:val="index 1"/>
    <w:basedOn w:val="Normal"/>
    <w:next w:val="Normal"/>
    <w:autoRedefine/>
    <w:semiHidden/>
    <w:rsid w:val="00326051"/>
    <w:pPr>
      <w:ind w:left="200" w:hanging="200"/>
    </w:pPr>
  </w:style>
  <w:style w:type="paragraph" w:styleId="Index2">
    <w:name w:val="index 2"/>
    <w:basedOn w:val="Normal"/>
    <w:next w:val="Normal"/>
    <w:autoRedefine/>
    <w:semiHidden/>
    <w:rsid w:val="00326051"/>
    <w:pPr>
      <w:ind w:left="400" w:hanging="200"/>
    </w:pPr>
  </w:style>
  <w:style w:type="paragraph" w:styleId="Index3">
    <w:name w:val="index 3"/>
    <w:basedOn w:val="Normal"/>
    <w:next w:val="Normal"/>
    <w:autoRedefine/>
    <w:semiHidden/>
    <w:rsid w:val="00326051"/>
    <w:pPr>
      <w:ind w:left="600" w:hanging="200"/>
    </w:pPr>
  </w:style>
  <w:style w:type="paragraph" w:styleId="Index4">
    <w:name w:val="index 4"/>
    <w:basedOn w:val="Normal"/>
    <w:next w:val="Normal"/>
    <w:autoRedefine/>
    <w:semiHidden/>
    <w:rsid w:val="00326051"/>
    <w:pPr>
      <w:ind w:left="800" w:hanging="200"/>
    </w:pPr>
  </w:style>
  <w:style w:type="paragraph" w:styleId="Index5">
    <w:name w:val="index 5"/>
    <w:basedOn w:val="Normal"/>
    <w:next w:val="Normal"/>
    <w:autoRedefine/>
    <w:semiHidden/>
    <w:rsid w:val="00326051"/>
    <w:pPr>
      <w:ind w:left="1000" w:hanging="200"/>
    </w:pPr>
  </w:style>
  <w:style w:type="paragraph" w:styleId="Index6">
    <w:name w:val="index 6"/>
    <w:basedOn w:val="Normal"/>
    <w:next w:val="Normal"/>
    <w:autoRedefine/>
    <w:semiHidden/>
    <w:rsid w:val="00326051"/>
    <w:pPr>
      <w:ind w:left="1200" w:hanging="200"/>
    </w:pPr>
  </w:style>
  <w:style w:type="paragraph" w:styleId="Index7">
    <w:name w:val="index 7"/>
    <w:basedOn w:val="Normal"/>
    <w:next w:val="Normal"/>
    <w:autoRedefine/>
    <w:semiHidden/>
    <w:rsid w:val="00326051"/>
    <w:pPr>
      <w:ind w:left="1400" w:hanging="200"/>
    </w:pPr>
  </w:style>
  <w:style w:type="paragraph" w:styleId="Index8">
    <w:name w:val="index 8"/>
    <w:basedOn w:val="Normal"/>
    <w:next w:val="Normal"/>
    <w:autoRedefine/>
    <w:semiHidden/>
    <w:rsid w:val="00326051"/>
    <w:pPr>
      <w:ind w:left="1600" w:hanging="200"/>
    </w:pPr>
  </w:style>
  <w:style w:type="paragraph" w:styleId="Index9">
    <w:name w:val="index 9"/>
    <w:basedOn w:val="Normal"/>
    <w:next w:val="Normal"/>
    <w:autoRedefine/>
    <w:semiHidden/>
    <w:rsid w:val="00326051"/>
    <w:pPr>
      <w:ind w:left="1800" w:hanging="200"/>
    </w:pPr>
  </w:style>
  <w:style w:type="paragraph" w:styleId="IndexHeading">
    <w:name w:val="index heading"/>
    <w:basedOn w:val="Normal"/>
    <w:next w:val="Index1"/>
    <w:semiHidden/>
    <w:locked/>
    <w:rsid w:val="00326051"/>
    <w:rPr>
      <w:b/>
    </w:rPr>
  </w:style>
  <w:style w:type="paragraph" w:styleId="List">
    <w:name w:val="List"/>
    <w:basedOn w:val="Normal"/>
    <w:locked/>
    <w:rsid w:val="00326051"/>
    <w:pPr>
      <w:ind w:left="360" w:hanging="360"/>
    </w:pPr>
  </w:style>
  <w:style w:type="paragraph" w:styleId="List2">
    <w:name w:val="List 2"/>
    <w:basedOn w:val="Normal"/>
    <w:locked/>
    <w:rsid w:val="00326051"/>
    <w:pPr>
      <w:ind w:left="720" w:hanging="360"/>
    </w:pPr>
  </w:style>
  <w:style w:type="paragraph" w:styleId="List3">
    <w:name w:val="List 3"/>
    <w:basedOn w:val="Normal"/>
    <w:locked/>
    <w:rsid w:val="00326051"/>
    <w:pPr>
      <w:ind w:left="1080" w:hanging="360"/>
    </w:pPr>
  </w:style>
  <w:style w:type="paragraph" w:styleId="List4">
    <w:name w:val="List 4"/>
    <w:basedOn w:val="Normal"/>
    <w:locked/>
    <w:rsid w:val="00326051"/>
    <w:pPr>
      <w:ind w:left="1440" w:hanging="360"/>
    </w:pPr>
  </w:style>
  <w:style w:type="paragraph" w:styleId="List5">
    <w:name w:val="List 5"/>
    <w:basedOn w:val="Normal"/>
    <w:locked/>
    <w:rsid w:val="00326051"/>
    <w:pPr>
      <w:ind w:left="1800" w:hanging="360"/>
    </w:pPr>
  </w:style>
  <w:style w:type="paragraph" w:styleId="ListBullet">
    <w:name w:val="List Bullet"/>
    <w:basedOn w:val="Normal"/>
    <w:autoRedefine/>
    <w:rsid w:val="00326051"/>
    <w:pPr>
      <w:tabs>
        <w:tab w:val="num" w:pos="360"/>
      </w:tabs>
      <w:ind w:left="360" w:hanging="360"/>
    </w:pPr>
  </w:style>
  <w:style w:type="paragraph" w:styleId="ListBullet2">
    <w:name w:val="List Bullet 2"/>
    <w:basedOn w:val="Normal"/>
    <w:autoRedefine/>
    <w:rsid w:val="00326051"/>
    <w:pPr>
      <w:numPr>
        <w:numId w:val="1"/>
      </w:numPr>
    </w:pPr>
  </w:style>
  <w:style w:type="paragraph" w:styleId="ListBullet3">
    <w:name w:val="List Bullet 3"/>
    <w:basedOn w:val="Normal"/>
    <w:autoRedefine/>
    <w:rsid w:val="00326051"/>
    <w:pPr>
      <w:numPr>
        <w:numId w:val="2"/>
      </w:numPr>
    </w:pPr>
  </w:style>
  <w:style w:type="paragraph" w:styleId="ListBullet4">
    <w:name w:val="List Bullet 4"/>
    <w:basedOn w:val="Normal"/>
    <w:autoRedefine/>
    <w:rsid w:val="00326051"/>
    <w:pPr>
      <w:numPr>
        <w:numId w:val="3"/>
      </w:numPr>
    </w:pPr>
  </w:style>
  <w:style w:type="paragraph" w:styleId="ListBullet5">
    <w:name w:val="List Bullet 5"/>
    <w:basedOn w:val="Normal"/>
    <w:autoRedefine/>
    <w:rsid w:val="00326051"/>
    <w:pPr>
      <w:numPr>
        <w:numId w:val="4"/>
      </w:numPr>
    </w:pPr>
  </w:style>
  <w:style w:type="paragraph" w:styleId="ListContinue">
    <w:name w:val="List Continue"/>
    <w:basedOn w:val="Normal"/>
    <w:rsid w:val="00326051"/>
    <w:pPr>
      <w:spacing w:after="120"/>
      <w:ind w:left="360"/>
    </w:pPr>
  </w:style>
  <w:style w:type="paragraph" w:styleId="ListContinue2">
    <w:name w:val="List Continue 2"/>
    <w:basedOn w:val="Normal"/>
    <w:rsid w:val="00326051"/>
    <w:pPr>
      <w:spacing w:after="120"/>
      <w:ind w:left="720"/>
    </w:pPr>
  </w:style>
  <w:style w:type="paragraph" w:styleId="ListContinue3">
    <w:name w:val="List Continue 3"/>
    <w:basedOn w:val="Normal"/>
    <w:rsid w:val="00326051"/>
    <w:pPr>
      <w:spacing w:after="120"/>
      <w:ind w:left="1080"/>
    </w:pPr>
  </w:style>
  <w:style w:type="paragraph" w:styleId="ListContinue4">
    <w:name w:val="List Continue 4"/>
    <w:basedOn w:val="Normal"/>
    <w:rsid w:val="00326051"/>
    <w:pPr>
      <w:spacing w:after="120"/>
      <w:ind w:left="1440"/>
    </w:pPr>
  </w:style>
  <w:style w:type="paragraph" w:styleId="ListContinue5">
    <w:name w:val="List Continue 5"/>
    <w:basedOn w:val="Normal"/>
    <w:rsid w:val="00326051"/>
    <w:pPr>
      <w:spacing w:after="120"/>
      <w:ind w:left="1800"/>
    </w:pPr>
  </w:style>
  <w:style w:type="paragraph" w:styleId="ListNumber">
    <w:name w:val="List Number"/>
    <w:basedOn w:val="Normal"/>
    <w:rsid w:val="00326051"/>
    <w:pPr>
      <w:numPr>
        <w:numId w:val="5"/>
      </w:numPr>
    </w:pPr>
  </w:style>
  <w:style w:type="paragraph" w:styleId="ListNumber2">
    <w:name w:val="List Number 2"/>
    <w:basedOn w:val="Normal"/>
    <w:rsid w:val="00326051"/>
    <w:pPr>
      <w:numPr>
        <w:numId w:val="6"/>
      </w:numPr>
    </w:pPr>
  </w:style>
  <w:style w:type="paragraph" w:styleId="ListNumber3">
    <w:name w:val="List Number 3"/>
    <w:basedOn w:val="Normal"/>
    <w:rsid w:val="00326051"/>
    <w:pPr>
      <w:numPr>
        <w:numId w:val="7"/>
      </w:numPr>
    </w:pPr>
  </w:style>
  <w:style w:type="paragraph" w:styleId="ListNumber4">
    <w:name w:val="List Number 4"/>
    <w:basedOn w:val="Normal"/>
    <w:rsid w:val="00326051"/>
    <w:pPr>
      <w:numPr>
        <w:numId w:val="8"/>
      </w:numPr>
    </w:pPr>
  </w:style>
  <w:style w:type="paragraph" w:styleId="ListNumber5">
    <w:name w:val="List Number 5"/>
    <w:basedOn w:val="Normal"/>
    <w:rsid w:val="00326051"/>
    <w:pPr>
      <w:numPr>
        <w:numId w:val="9"/>
      </w:numPr>
    </w:pPr>
  </w:style>
  <w:style w:type="paragraph" w:styleId="MacroText">
    <w:name w:val="macro"/>
    <w:semiHidden/>
    <w:locked/>
    <w:rsid w:val="0032605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326051"/>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326051"/>
    <w:pPr>
      <w:ind w:left="720"/>
    </w:pPr>
  </w:style>
  <w:style w:type="paragraph" w:styleId="NoteHeading">
    <w:name w:val="Note Heading"/>
    <w:basedOn w:val="Normal"/>
    <w:next w:val="Normal"/>
    <w:locked/>
    <w:rsid w:val="00326051"/>
  </w:style>
  <w:style w:type="paragraph" w:styleId="Salutation">
    <w:name w:val="Salutation"/>
    <w:basedOn w:val="Normal"/>
    <w:next w:val="Normal"/>
    <w:locked/>
    <w:rsid w:val="00326051"/>
  </w:style>
  <w:style w:type="paragraph" w:styleId="Signature">
    <w:name w:val="Signature"/>
    <w:basedOn w:val="Normal"/>
    <w:locked/>
    <w:rsid w:val="00326051"/>
    <w:pPr>
      <w:ind w:left="4320"/>
    </w:pPr>
  </w:style>
  <w:style w:type="paragraph" w:styleId="Subtitle">
    <w:name w:val="Subtitle"/>
    <w:basedOn w:val="Normal"/>
    <w:locked/>
    <w:rsid w:val="00326051"/>
    <w:pPr>
      <w:jc w:val="center"/>
      <w:outlineLvl w:val="1"/>
    </w:pPr>
    <w:rPr>
      <w:sz w:val="24"/>
      <w:szCs w:val="24"/>
    </w:rPr>
  </w:style>
  <w:style w:type="paragraph" w:styleId="TableofAuthorities">
    <w:name w:val="table of authorities"/>
    <w:basedOn w:val="Normal"/>
    <w:next w:val="Normal"/>
    <w:semiHidden/>
    <w:locked/>
    <w:rsid w:val="00326051"/>
    <w:pPr>
      <w:ind w:left="200" w:hanging="200"/>
    </w:pPr>
  </w:style>
  <w:style w:type="paragraph" w:styleId="TableofFigures">
    <w:name w:val="table of figures"/>
    <w:basedOn w:val="Normal"/>
    <w:next w:val="Normal"/>
    <w:rsid w:val="00326051"/>
    <w:pPr>
      <w:ind w:left="400" w:hanging="400"/>
    </w:pPr>
  </w:style>
  <w:style w:type="paragraph" w:styleId="Title">
    <w:name w:val="Title"/>
    <w:basedOn w:val="Normal"/>
    <w:locked/>
    <w:rsid w:val="00326051"/>
    <w:pPr>
      <w:spacing w:before="240"/>
      <w:jc w:val="center"/>
      <w:outlineLvl w:val="0"/>
    </w:pPr>
    <w:rPr>
      <w:b/>
      <w:kern w:val="28"/>
      <w:sz w:val="32"/>
      <w:szCs w:val="32"/>
    </w:rPr>
  </w:style>
  <w:style w:type="paragraph" w:styleId="TOAHeading">
    <w:name w:val="toa heading"/>
    <w:basedOn w:val="Normal"/>
    <w:next w:val="Normal"/>
    <w:semiHidden/>
    <w:locked/>
    <w:rsid w:val="00326051"/>
    <w:pPr>
      <w:spacing w:before="120"/>
    </w:pPr>
    <w:rPr>
      <w:b/>
      <w:sz w:val="24"/>
      <w:szCs w:val="24"/>
    </w:rPr>
  </w:style>
  <w:style w:type="paragraph" w:styleId="TOC1">
    <w:name w:val="toc 1"/>
    <w:basedOn w:val="Normal"/>
    <w:next w:val="Normal"/>
    <w:autoRedefine/>
    <w:uiPriority w:val="39"/>
    <w:locked/>
    <w:rsid w:val="00326051"/>
  </w:style>
  <w:style w:type="paragraph" w:styleId="TOC2">
    <w:name w:val="toc 2"/>
    <w:basedOn w:val="Normal"/>
    <w:next w:val="Normal"/>
    <w:autoRedefine/>
    <w:uiPriority w:val="39"/>
    <w:locked/>
    <w:rsid w:val="00326051"/>
    <w:pPr>
      <w:ind w:left="200"/>
    </w:pPr>
  </w:style>
  <w:style w:type="paragraph" w:styleId="TOC3">
    <w:name w:val="toc 3"/>
    <w:basedOn w:val="Normal"/>
    <w:next w:val="Normal"/>
    <w:autoRedefine/>
    <w:uiPriority w:val="39"/>
    <w:locked/>
    <w:rsid w:val="00326051"/>
    <w:pPr>
      <w:ind w:left="400"/>
    </w:pPr>
  </w:style>
  <w:style w:type="paragraph" w:styleId="TOC4">
    <w:name w:val="toc 4"/>
    <w:basedOn w:val="Normal"/>
    <w:next w:val="Normal"/>
    <w:autoRedefine/>
    <w:uiPriority w:val="39"/>
    <w:locked/>
    <w:rsid w:val="00326051"/>
    <w:pPr>
      <w:ind w:left="600"/>
    </w:pPr>
  </w:style>
  <w:style w:type="paragraph" w:styleId="TOC5">
    <w:name w:val="toc 5"/>
    <w:basedOn w:val="Normal"/>
    <w:next w:val="Normal"/>
    <w:autoRedefine/>
    <w:uiPriority w:val="39"/>
    <w:locked/>
    <w:rsid w:val="00326051"/>
    <w:pPr>
      <w:ind w:left="800"/>
    </w:pPr>
  </w:style>
  <w:style w:type="paragraph" w:styleId="TOC6">
    <w:name w:val="toc 6"/>
    <w:basedOn w:val="Normal"/>
    <w:next w:val="Normal"/>
    <w:autoRedefine/>
    <w:uiPriority w:val="39"/>
    <w:locked/>
    <w:rsid w:val="00326051"/>
    <w:pPr>
      <w:ind w:left="1000"/>
    </w:pPr>
  </w:style>
  <w:style w:type="paragraph" w:styleId="TOC7">
    <w:name w:val="toc 7"/>
    <w:basedOn w:val="Normal"/>
    <w:next w:val="Normal"/>
    <w:autoRedefine/>
    <w:uiPriority w:val="39"/>
    <w:locked/>
    <w:rsid w:val="00326051"/>
    <w:pPr>
      <w:ind w:left="1200"/>
    </w:pPr>
  </w:style>
  <w:style w:type="paragraph" w:styleId="TOC8">
    <w:name w:val="toc 8"/>
    <w:basedOn w:val="Normal"/>
    <w:next w:val="Normal"/>
    <w:autoRedefine/>
    <w:uiPriority w:val="39"/>
    <w:locked/>
    <w:rsid w:val="00326051"/>
    <w:pPr>
      <w:ind w:left="1400"/>
    </w:pPr>
  </w:style>
  <w:style w:type="paragraph" w:styleId="TOC9">
    <w:name w:val="toc 9"/>
    <w:basedOn w:val="Normal"/>
    <w:next w:val="Normal"/>
    <w:autoRedefine/>
    <w:uiPriority w:val="39"/>
    <w:locked/>
    <w:rsid w:val="00326051"/>
    <w:pPr>
      <w:ind w:left="1600"/>
    </w:pPr>
  </w:style>
  <w:style w:type="character" w:styleId="FollowedHyperlink">
    <w:name w:val="FollowedHyperlink"/>
    <w:locked/>
    <w:rsid w:val="00326051"/>
    <w:rPr>
      <w:color w:val="800080"/>
      <w:u w:val="single"/>
    </w:rPr>
  </w:style>
  <w:style w:type="paragraph" w:styleId="BalloonText">
    <w:name w:val="Balloon Text"/>
    <w:basedOn w:val="Normal"/>
    <w:locked/>
    <w:rsid w:val="00326051"/>
    <w:rPr>
      <w:rFonts w:ascii="Tahoma" w:hAnsi="Tahoma"/>
      <w:sz w:val="16"/>
      <w:szCs w:val="16"/>
    </w:rPr>
  </w:style>
  <w:style w:type="paragraph" w:styleId="CommentSubject">
    <w:name w:val="annotation subject"/>
    <w:basedOn w:val="CommentText"/>
    <w:next w:val="CommentText"/>
    <w:locked/>
    <w:rsid w:val="00326051"/>
    <w:rPr>
      <w:b/>
    </w:rPr>
  </w:style>
  <w:style w:type="character" w:styleId="FootnoteReference">
    <w:name w:val="footnote reference"/>
    <w:rsid w:val="00326051"/>
    <w:rPr>
      <w:vertAlign w:val="superscript"/>
    </w:rPr>
  </w:style>
  <w:style w:type="paragraph" w:customStyle="1" w:styleId="ToDo">
    <w:name w:val="ToDo"/>
    <w:basedOn w:val="Normal"/>
    <w:locked/>
    <w:rsid w:val="00326051"/>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326051"/>
    <w:pPr>
      <w:ind w:firstLine="245"/>
      <w:jc w:val="both"/>
    </w:pPr>
  </w:style>
  <w:style w:type="paragraph" w:customStyle="1" w:styleId="XMLexample">
    <w:name w:val="XML example"/>
    <w:basedOn w:val="Normal"/>
    <w:locked/>
    <w:rsid w:val="00326051"/>
    <w:pPr>
      <w:jc w:val="both"/>
    </w:pPr>
    <w:rPr>
      <w:rFonts w:ascii="Times New Roman" w:hAnsi="Times New Roman"/>
      <w:lang w:val="en-GB"/>
    </w:rPr>
  </w:style>
  <w:style w:type="paragraph" w:customStyle="1" w:styleId="CodeBlock">
    <w:name w:val="CodeBlock"/>
    <w:basedOn w:val="Normal"/>
    <w:link w:val="CodeBlockChar"/>
    <w:locked/>
    <w:rsid w:val="00326051"/>
    <w:pPr>
      <w:keepLines/>
      <w:suppressAutoHyphens/>
      <w:ind w:left="360"/>
    </w:pPr>
    <w:rPr>
      <w:rFonts w:ascii="Courier" w:hAnsi="Courier"/>
      <w:noProof/>
      <w:sz w:val="18"/>
      <w:szCs w:val="18"/>
    </w:rPr>
  </w:style>
  <w:style w:type="character" w:customStyle="1" w:styleId="CodeBlockChar">
    <w:name w:val="CodeBlock Char"/>
    <w:link w:val="CodeBlock"/>
    <w:rsid w:val="00326051"/>
    <w:rPr>
      <w:rFonts w:ascii="Courier" w:hAnsi="Courier"/>
      <w:noProof/>
      <w:sz w:val="18"/>
      <w:szCs w:val="18"/>
    </w:rPr>
  </w:style>
  <w:style w:type="paragraph" w:customStyle="1" w:styleId="OpenIssue">
    <w:name w:val="OpenIssue"/>
    <w:basedOn w:val="Normal"/>
    <w:next w:val="Normal"/>
    <w:locked/>
    <w:rsid w:val="00326051"/>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326051"/>
    <w:rPr>
      <w:i/>
      <w:iCs/>
    </w:rPr>
  </w:style>
  <w:style w:type="paragraph" w:customStyle="1" w:styleId="DocHistory">
    <w:name w:val="Doc History"/>
    <w:basedOn w:val="Normal"/>
    <w:locked/>
    <w:rsid w:val="00326051"/>
    <w:pPr>
      <w:spacing w:beforeAutospacing="1" w:afterAutospacing="1"/>
      <w:jc w:val="center"/>
    </w:pPr>
    <w:rPr>
      <w:rFonts w:cs="Arial"/>
      <w:spacing w:val="10"/>
      <w:sz w:val="18"/>
      <w:szCs w:val="18"/>
    </w:rPr>
  </w:style>
  <w:style w:type="character" w:styleId="CommentReference">
    <w:name w:val="annotation reference"/>
    <w:locked/>
    <w:rsid w:val="00326051"/>
    <w:rPr>
      <w:sz w:val="16"/>
      <w:szCs w:val="16"/>
    </w:rPr>
  </w:style>
  <w:style w:type="table" w:styleId="TableGrid">
    <w:name w:val="Table Grid"/>
    <w:basedOn w:val="TableNormal"/>
    <w:uiPriority w:val="59"/>
    <w:rsid w:val="0032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26051"/>
    <w:rPr>
      <w:rFonts w:ascii="Symbol" w:hAnsi="Symbol" w:cs="Symbol"/>
    </w:rPr>
  </w:style>
  <w:style w:type="character" w:customStyle="1" w:styleId="TableCellChar">
    <w:name w:val="Table Cell Char"/>
    <w:rsid w:val="00326051"/>
    <w:rPr>
      <w:rFonts w:ascii="Arial" w:eastAsia="Arial Unicode MS" w:hAnsi="Arial"/>
      <w:bCs/>
      <w:lang w:val="en-GB" w:eastAsia="ja-JP" w:bidi="he-IL"/>
    </w:rPr>
  </w:style>
  <w:style w:type="paragraph" w:customStyle="1" w:styleId="BulletList">
    <w:name w:val="Bullet List"/>
    <w:basedOn w:val="Normal"/>
    <w:link w:val="BulletListChar"/>
    <w:locked/>
    <w:rsid w:val="00326051"/>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326051"/>
    <w:rPr>
      <w:rFonts w:ascii="Arial" w:eastAsia="Arial Unicode MS" w:hAnsi="Arial"/>
    </w:rPr>
  </w:style>
  <w:style w:type="paragraph" w:customStyle="1" w:styleId="BulletListdoubleindentalternate">
    <w:name w:val="Bullet List (double indent alternate)"/>
    <w:basedOn w:val="Normal"/>
    <w:locked/>
    <w:rsid w:val="00326051"/>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326051"/>
    <w:pPr>
      <w:tabs>
        <w:tab w:val="num" w:pos="900"/>
      </w:tabs>
      <w:spacing w:before="40" w:after="40"/>
      <w:ind w:left="907" w:hanging="187"/>
    </w:pPr>
    <w:rPr>
      <w:rFonts w:eastAsia="Arial Unicode MS"/>
    </w:rPr>
  </w:style>
  <w:style w:type="paragraph" w:customStyle="1" w:styleId="Code">
    <w:name w:val="Code"/>
    <w:basedOn w:val="Normal"/>
    <w:link w:val="CodeChar"/>
    <w:locked/>
    <w:rsid w:val="00326051"/>
    <w:pPr>
      <w:spacing w:before="20" w:after="20"/>
    </w:pPr>
    <w:rPr>
      <w:rFonts w:ascii="Courier New" w:hAnsi="Courier New" w:cs="Courier New"/>
      <w:sz w:val="16"/>
      <w:szCs w:val="16"/>
    </w:rPr>
  </w:style>
  <w:style w:type="character" w:customStyle="1" w:styleId="CodeChar">
    <w:name w:val="Code Char"/>
    <w:link w:val="Code"/>
    <w:rsid w:val="00326051"/>
    <w:rPr>
      <w:rFonts w:ascii="Courier New" w:hAnsi="Courier New" w:cs="Courier New"/>
      <w:sz w:val="16"/>
      <w:szCs w:val="16"/>
    </w:rPr>
  </w:style>
  <w:style w:type="character" w:customStyle="1" w:styleId="CodeCharacter">
    <w:name w:val="Code (Character)"/>
    <w:rsid w:val="00326051"/>
    <w:rPr>
      <w:rFonts w:ascii="Courier New" w:hAnsi="Courier New"/>
      <w:sz w:val="18"/>
      <w:szCs w:val="16"/>
    </w:rPr>
  </w:style>
  <w:style w:type="paragraph" w:customStyle="1" w:styleId="NumberedListdoubleindent">
    <w:name w:val="Numbered List (double indent)"/>
    <w:basedOn w:val="Normal"/>
    <w:locked/>
    <w:rsid w:val="00326051"/>
    <w:pPr>
      <w:tabs>
        <w:tab w:val="num" w:pos="1080"/>
      </w:tabs>
      <w:spacing w:before="40" w:after="40"/>
      <w:ind w:left="1080" w:hanging="360"/>
    </w:pPr>
    <w:rPr>
      <w:rFonts w:eastAsia="Arial Unicode MS"/>
    </w:rPr>
  </w:style>
  <w:style w:type="paragraph" w:customStyle="1" w:styleId="NumberedList">
    <w:name w:val="Numbered List"/>
    <w:basedOn w:val="Normal"/>
    <w:locked/>
    <w:rsid w:val="00326051"/>
    <w:pPr>
      <w:tabs>
        <w:tab w:val="num" w:pos="720"/>
      </w:tabs>
      <w:spacing w:before="40" w:after="40"/>
      <w:ind w:left="720" w:hanging="360"/>
    </w:pPr>
    <w:rPr>
      <w:rFonts w:eastAsia="Arial Unicode MS"/>
    </w:rPr>
  </w:style>
  <w:style w:type="paragraph" w:customStyle="1" w:styleId="copyright">
    <w:name w:val="copyright"/>
    <w:basedOn w:val="Normal"/>
    <w:locked/>
    <w:rsid w:val="00326051"/>
    <w:pPr>
      <w:tabs>
        <w:tab w:val="left" w:pos="567"/>
      </w:tabs>
    </w:pPr>
    <w:rPr>
      <w:rFonts w:ascii="Verdana" w:hAnsi="Verdana"/>
      <w:sz w:val="16"/>
      <w:lang w:val="en-GB"/>
    </w:rPr>
  </w:style>
  <w:style w:type="paragraph" w:customStyle="1" w:styleId="Instructions">
    <w:name w:val="Instructions"/>
    <w:basedOn w:val="Normal"/>
    <w:semiHidden/>
    <w:locked/>
    <w:rsid w:val="00326051"/>
    <w:pPr>
      <w:spacing w:before="180" w:after="180"/>
    </w:pPr>
    <w:rPr>
      <w:rFonts w:eastAsia="Arial Unicode MS"/>
      <w:vanish/>
      <w:color w:val="C75800"/>
    </w:rPr>
  </w:style>
  <w:style w:type="character" w:styleId="HTMLTypewriter">
    <w:name w:val="HTML Typewriter"/>
    <w:locked/>
    <w:rsid w:val="00326051"/>
    <w:rPr>
      <w:rFonts w:ascii="Courier New" w:eastAsia="MS Mincho" w:hAnsi="Courier New" w:cs="Courier New"/>
      <w:sz w:val="20"/>
      <w:szCs w:val="20"/>
    </w:rPr>
  </w:style>
  <w:style w:type="character" w:styleId="HTMLCode">
    <w:name w:val="HTML Code"/>
    <w:uiPriority w:val="99"/>
    <w:locked/>
    <w:rsid w:val="00326051"/>
    <w:rPr>
      <w:rFonts w:ascii="Courier New" w:eastAsia="MS Mincho" w:hAnsi="Courier New" w:cs="Courier New"/>
      <w:sz w:val="20"/>
      <w:szCs w:val="20"/>
    </w:rPr>
  </w:style>
  <w:style w:type="character" w:styleId="HTMLSample">
    <w:name w:val="HTML Sample"/>
    <w:locked/>
    <w:rsid w:val="00326051"/>
    <w:rPr>
      <w:rFonts w:ascii="Courier New" w:eastAsia="Times New Roman" w:hAnsi="Courier New" w:cs="Courier New" w:hint="default"/>
      <w:sz w:val="24"/>
      <w:szCs w:val="24"/>
    </w:rPr>
  </w:style>
  <w:style w:type="paragraph" w:customStyle="1" w:styleId="XMLExcerpt">
    <w:name w:val="XML Excerpt"/>
    <w:link w:val="XMLExcerptChar"/>
    <w:locked/>
    <w:rsid w:val="0032605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326051"/>
    <w:rPr>
      <w:rFonts w:ascii="Courier New" w:hAnsi="Courier New" w:cs="Courier New"/>
      <w:noProof/>
      <w:shd w:val="clear" w:color="auto" w:fill="F3F3F3"/>
      <w:lang w:val="en-GB" w:eastAsia="en-GB"/>
    </w:rPr>
  </w:style>
  <w:style w:type="character" w:customStyle="1" w:styleId="XMLReference">
    <w:name w:val="XML Reference"/>
    <w:locked/>
    <w:rsid w:val="00326051"/>
    <w:rPr>
      <w:rFonts w:ascii="Courier New" w:hAnsi="Courier New"/>
      <w:sz w:val="20"/>
    </w:rPr>
  </w:style>
  <w:style w:type="character" w:customStyle="1" w:styleId="XMLExcerptEmphasis">
    <w:name w:val="XML Excerpt Emphasis"/>
    <w:locked/>
    <w:rsid w:val="00326051"/>
    <w:rPr>
      <w:rFonts w:ascii="Courier New" w:hAnsi="Courier New"/>
      <w:b/>
      <w:bCs/>
      <w:sz w:val="20"/>
    </w:rPr>
  </w:style>
  <w:style w:type="character" w:customStyle="1" w:styleId="TableFont">
    <w:name w:val="Table Font"/>
    <w:locked/>
    <w:rsid w:val="00326051"/>
    <w:rPr>
      <w:rFonts w:ascii="Arial" w:hAnsi="Arial"/>
      <w:sz w:val="20"/>
    </w:rPr>
  </w:style>
  <w:style w:type="paragraph" w:customStyle="1" w:styleId="NewTableFontHeading">
    <w:name w:val="New Table Font Heading"/>
    <w:basedOn w:val="Normal"/>
    <w:locked/>
    <w:rsid w:val="00326051"/>
    <w:pPr>
      <w:spacing w:before="40" w:after="40" w:line="288" w:lineRule="auto"/>
      <w:jc w:val="center"/>
    </w:pPr>
    <w:rPr>
      <w:b/>
      <w:lang w:val="en-GB" w:eastAsia="en-GB"/>
    </w:rPr>
  </w:style>
  <w:style w:type="paragraph" w:customStyle="1" w:styleId="TableCaption">
    <w:name w:val="Table Caption"/>
    <w:basedOn w:val="Caption"/>
    <w:locked/>
    <w:rsid w:val="00326051"/>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326051"/>
    <w:pPr>
      <w:spacing w:after="120"/>
    </w:pPr>
  </w:style>
  <w:style w:type="paragraph" w:customStyle="1" w:styleId="ShortReturnAddress">
    <w:name w:val="Short Return Address"/>
    <w:basedOn w:val="Normal"/>
    <w:locked/>
    <w:rsid w:val="00326051"/>
  </w:style>
  <w:style w:type="paragraph" w:customStyle="1" w:styleId="PPLine">
    <w:name w:val="PP Line"/>
    <w:basedOn w:val="Signature"/>
    <w:locked/>
    <w:rsid w:val="00326051"/>
  </w:style>
  <w:style w:type="paragraph" w:customStyle="1" w:styleId="InsideAddressName">
    <w:name w:val="Inside Address Name"/>
    <w:basedOn w:val="Normal"/>
    <w:locked/>
    <w:rsid w:val="00326051"/>
  </w:style>
  <w:style w:type="character" w:styleId="Strong">
    <w:name w:val="Strong"/>
    <w:locked/>
    <w:rsid w:val="00326051"/>
    <w:rPr>
      <w:b/>
      <w:bCs/>
    </w:rPr>
  </w:style>
  <w:style w:type="character" w:styleId="EndnoteReference">
    <w:name w:val="endnote reference"/>
    <w:locked/>
    <w:rsid w:val="00326051"/>
    <w:rPr>
      <w:vertAlign w:val="superscript"/>
    </w:rPr>
  </w:style>
  <w:style w:type="character" w:styleId="HTMLCite">
    <w:name w:val="HTML Cite"/>
    <w:uiPriority w:val="99"/>
    <w:locked/>
    <w:rsid w:val="00326051"/>
    <w:rPr>
      <w:i/>
      <w:iCs/>
    </w:rPr>
  </w:style>
  <w:style w:type="paragraph" w:styleId="Revision">
    <w:name w:val="Revision"/>
    <w:hidden/>
    <w:semiHidden/>
    <w:rsid w:val="00326051"/>
    <w:rPr>
      <w:rFonts w:ascii="Arial" w:hAnsi="Arial"/>
      <w:szCs w:val="24"/>
    </w:rPr>
  </w:style>
  <w:style w:type="paragraph" w:customStyle="1" w:styleId="StyleTableCellComplex9ptBefore0cmHanging032cm">
    <w:name w:val="Style Table Cell + (Complex) 9 pt Before:  0 cm Hanging:  0.32 cm..."/>
    <w:basedOn w:val="Normal"/>
    <w:locked/>
    <w:rsid w:val="00326051"/>
    <w:pPr>
      <w:kinsoku w:val="0"/>
      <w:spacing w:before="40"/>
    </w:pPr>
    <w:rPr>
      <w:szCs w:val="18"/>
    </w:rPr>
  </w:style>
  <w:style w:type="character" w:styleId="HTMLAcronym">
    <w:name w:val="HTML Acronym"/>
    <w:basedOn w:val="DefaultParagraphFont"/>
    <w:locked/>
    <w:rsid w:val="00326051"/>
  </w:style>
  <w:style w:type="character" w:customStyle="1" w:styleId="FootnoteCharacters">
    <w:name w:val="Footnote Characters"/>
    <w:rsid w:val="00326051"/>
    <w:rPr>
      <w:vertAlign w:val="superscript"/>
    </w:rPr>
  </w:style>
  <w:style w:type="character" w:customStyle="1" w:styleId="StyleHeading112ptChar">
    <w:name w:val="Style Heading 1 + 12 pt Char"/>
    <w:locked/>
    <w:rsid w:val="00326051"/>
    <w:rPr>
      <w:rFonts w:ascii="Arial" w:eastAsia="MS Mincho" w:hAnsi="Arial" w:cs="Arial"/>
      <w:b/>
      <w:bCs/>
      <w:kern w:val="1"/>
      <w:sz w:val="24"/>
      <w:szCs w:val="32"/>
      <w:lang w:val="en-GB" w:eastAsia="ja-JP" w:bidi="ar-SA"/>
    </w:rPr>
  </w:style>
  <w:style w:type="character" w:customStyle="1" w:styleId="NumberingSymbols">
    <w:name w:val="Numbering Symbols"/>
    <w:locked/>
    <w:rsid w:val="00326051"/>
  </w:style>
  <w:style w:type="character" w:customStyle="1" w:styleId="EndnoteCharacters">
    <w:name w:val="Endnote Characters"/>
    <w:locked/>
    <w:rsid w:val="00326051"/>
  </w:style>
  <w:style w:type="paragraph" w:customStyle="1" w:styleId="Heading">
    <w:name w:val="Heading"/>
    <w:basedOn w:val="Normal"/>
    <w:next w:val="Normal"/>
    <w:locked/>
    <w:rsid w:val="00326051"/>
    <w:pPr>
      <w:suppressAutoHyphens/>
      <w:spacing w:before="240"/>
      <w:jc w:val="center"/>
    </w:pPr>
    <w:rPr>
      <w:rFonts w:cs="Arial"/>
      <w:b/>
      <w:kern w:val="1"/>
      <w:sz w:val="32"/>
      <w:szCs w:val="32"/>
      <w:lang w:eastAsia="ja-JP"/>
    </w:rPr>
  </w:style>
  <w:style w:type="paragraph" w:customStyle="1" w:styleId="Index">
    <w:name w:val="Index"/>
    <w:basedOn w:val="Normal"/>
    <w:locked/>
    <w:rsid w:val="00326051"/>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326051"/>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326051"/>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326051"/>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326051"/>
    <w:pPr>
      <w:tabs>
        <w:tab w:val="num" w:pos="360"/>
        <w:tab w:val="num" w:pos="540"/>
      </w:tabs>
      <w:spacing w:before="40" w:after="40"/>
    </w:pPr>
    <w:rPr>
      <w:rFonts w:eastAsia="MS Mincho" w:cs="Arial"/>
      <w:lang w:eastAsia="ja-JP"/>
    </w:rPr>
  </w:style>
  <w:style w:type="paragraph" w:customStyle="1" w:styleId="startli">
    <w:name w:val="startli"/>
    <w:basedOn w:val="Normal"/>
    <w:locked/>
    <w:rsid w:val="00326051"/>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326051"/>
    <w:pPr>
      <w:ind w:left="720"/>
      <w:contextualSpacing/>
    </w:pPr>
  </w:style>
  <w:style w:type="paragraph" w:customStyle="1" w:styleId="richtextnodeselected">
    <w:name w:val="richtextnodeselected"/>
    <w:basedOn w:val="Normal"/>
    <w:locked/>
    <w:rsid w:val="00326051"/>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326051"/>
    <w:rPr>
      <w:rFonts w:ascii="Arial" w:hAnsi="Arial"/>
    </w:rPr>
  </w:style>
  <w:style w:type="paragraph" w:customStyle="1" w:styleId="Codeblock0">
    <w:name w:val="Codeblock"/>
    <w:basedOn w:val="XMLExcerpt"/>
    <w:link w:val="CodeblockChar0"/>
    <w:qFormat/>
    <w:rsid w:val="00326051"/>
    <w:rPr>
      <w:sz w:val="18"/>
    </w:rPr>
  </w:style>
  <w:style w:type="character" w:customStyle="1" w:styleId="CodeblockChar0">
    <w:name w:val="Codeblock Char"/>
    <w:basedOn w:val="XMLExcerptChar"/>
    <w:link w:val="Codeblock0"/>
    <w:rsid w:val="00326051"/>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326051"/>
    <w:rPr>
      <w:rFonts w:ascii="Arial" w:hAnsi="Arial"/>
      <w:color w:val="0070C0"/>
      <w:u w:val="single"/>
    </w:rPr>
  </w:style>
  <w:style w:type="paragraph" w:customStyle="1" w:styleId="TableHeading">
    <w:name w:val="Table Heading"/>
    <w:basedOn w:val="Normal"/>
    <w:locked/>
    <w:rsid w:val="00326051"/>
    <w:rPr>
      <w:rFonts w:eastAsia="Arial Unicode MS"/>
      <w:b/>
    </w:rPr>
  </w:style>
  <w:style w:type="paragraph" w:customStyle="1" w:styleId="dataexample">
    <w:name w:val="data example"/>
    <w:basedOn w:val="Normal"/>
    <w:link w:val="dataexampleChar"/>
    <w:qFormat/>
    <w:rsid w:val="00326051"/>
    <w:pPr>
      <w:ind w:firstLine="720"/>
    </w:pPr>
    <w:rPr>
      <w:rFonts w:ascii="Courier New" w:hAnsi="Courier New" w:cs="Courier New"/>
    </w:rPr>
  </w:style>
  <w:style w:type="character" w:customStyle="1" w:styleId="dataexampleChar">
    <w:name w:val="data example Char"/>
    <w:basedOn w:val="CommentTextChar"/>
    <w:link w:val="dataexample"/>
    <w:rsid w:val="00326051"/>
    <w:rPr>
      <w:rFonts w:ascii="Courier New" w:hAnsi="Courier New" w:cs="Courier New"/>
    </w:rPr>
  </w:style>
  <w:style w:type="table" w:customStyle="1" w:styleId="Table">
    <w:name w:val="Table"/>
    <w:basedOn w:val="TableNormal"/>
    <w:uiPriority w:val="99"/>
    <w:rsid w:val="0032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326051"/>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1.tmp"/><Relationship Id="rId3" Type="http://schemas.openxmlformats.org/officeDocument/2006/relationships/customXml" Target="../customXml/item3.xml"/><Relationship Id="rId21" Type="http://schemas.openxmlformats.org/officeDocument/2006/relationships/hyperlink" Target="http://redmine.ogf.org/dmsf/dfdl-wg"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opensource.ncsa.illinois.edu/confluence/display/DFDL/Daffodil%3A+Open+Source+DFD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assistdoc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redmine.ogf.org/dmsf_files/1323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283BD063-5E30-498F-8DAB-013C638EC693}">
  <ds:schemaRefs>
    <ds:schemaRef ds:uri="http://schemas.openxmlformats.org/officeDocument/2006/bibliography"/>
  </ds:schemaRefs>
</ds:datastoreItem>
</file>

<file path=customXml/itemProps2.xml><?xml version="1.0" encoding="utf-8"?>
<ds:datastoreItem xmlns:ds="http://schemas.openxmlformats.org/officeDocument/2006/customXml" ds:itemID="{78B407E0-4274-482E-ACF1-54EB13E0A99C}">
  <ds:schemaRefs>
    <ds:schemaRef ds:uri="http://schemas.openxmlformats.org/officeDocument/2006/bibliography"/>
  </ds:schemaRefs>
</ds:datastoreItem>
</file>

<file path=customXml/itemProps3.xml><?xml version="1.0" encoding="utf-8"?>
<ds:datastoreItem xmlns:ds="http://schemas.openxmlformats.org/officeDocument/2006/customXml" ds:itemID="{ED8454DE-EB28-4F3F-9AC3-EDE0F9FD0D00}">
  <ds:schemaRefs>
    <ds:schemaRef ds:uri="http://schemas.openxmlformats.org/officeDocument/2006/bibliography"/>
  </ds:schemaRefs>
</ds:datastoreItem>
</file>

<file path=customXml/itemProps4.xml><?xml version="1.0" encoding="utf-8"?>
<ds:datastoreItem xmlns:ds="http://schemas.openxmlformats.org/officeDocument/2006/customXml" ds:itemID="{2B1DFC9F-774D-4409-B8A6-D4B9DC51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19</TotalTime>
  <Pages>32</Pages>
  <Words>4533</Words>
  <Characters>33443</Characters>
  <Application>Microsoft Office Word</Application>
  <DocSecurity>0</DocSecurity>
  <Lines>278</Lines>
  <Paragraphs>75</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37901</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5</cp:revision>
  <cp:lastPrinted>2013-09-11T16:26:00Z</cp:lastPrinted>
  <dcterms:created xsi:type="dcterms:W3CDTF">2014-06-25T15:58:00Z</dcterms:created>
  <dcterms:modified xsi:type="dcterms:W3CDTF">2014-06-25T16:17:00Z</dcterms:modified>
</cp:coreProperties>
</file>