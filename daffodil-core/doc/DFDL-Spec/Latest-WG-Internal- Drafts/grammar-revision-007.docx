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110"/>
        <w:spacing w:after="280" w:before="280"/>
      </w:pPr>
      <w:r>
        <w:rPr>
          <w:rFonts w:ascii="Arial" w:cs="Arial" w:hAnsi="Arial"/>
          <w:b/>
        </w:rPr>
        <w:t>Grammar (Proposed Revised)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110"/>
      </w:pPr>
      <w:r>
        <w:rPr>
          <w:rFonts w:ascii="Arial" w:cs="Arial" w:hAnsi="Arial"/>
        </w:rPr>
        <w:t>Addresses issues with use of word “representation” too loosely.</w:t>
      </w:r>
    </w:p>
    <w:p>
      <w:pPr>
        <w:pStyle w:val="style110"/>
      </w:pPr>
      <w:r>
        <w:rPr>
          <w:rFonts w:ascii="Arial" w:cs="Arial" w:hAnsi="Arial"/>
        </w:rPr>
        <w:t>Aligns more with the description of how things have to work, as Nils must be checked early. (per action 140 stuff)</w:t>
      </w:r>
    </w:p>
    <w:p>
      <w:pPr>
        <w:pStyle w:val="style110"/>
      </w:pPr>
      <w:r>
        <w:rPr>
          <w:rFonts w:ascii="Arial" w:cs="Arial" w:hAnsi="Arial"/>
        </w:rPr>
        <w:t>Breaks out overused Initiator and Terminator regions into Nil, Empty, Sequence, Choice, and Element variants. To me this makes things much clearer that the initiator of a sequence is NOT the one the element specifies, but must be specified on the sequence itself.</w:t>
      </w:r>
    </w:p>
    <w:p>
      <w:pPr>
        <w:pStyle w:val="style110"/>
      </w:pPr>
      <w:ins w:author="IBM_USER" w:date="2012-07-11T22:52:00Z" w:id="0">
        <w:r>
          <w:rPr>
            <w:rFonts w:ascii="Arial" w:cs="Arial" w:hAnsi="Arial"/>
            <w:b/>
          </w:rPr>
          <w:t>Updated by Steve:</w:t>
        </w:r>
      </w:ins>
    </w:p>
    <w:p>
      <w:pPr>
        <w:pStyle w:val="style110"/>
      </w:pPr>
      <w:ins w:author="IBM_USER" w:date="2012-07-11T22:52:00Z" w:id="1">
        <w:r>
          <w:rPr>
            <w:rFonts w:ascii="Arial" w:cs="Arial" w:hAnsi="Arial"/>
          </w:rPr>
          <w:t>Use ‘Rep’ in a manner consistent with action 140 definitions</w:t>
        </w:r>
      </w:ins>
    </w:p>
    <w:p>
      <w:pPr>
        <w:pStyle w:val="style110"/>
      </w:pPr>
      <w:ins w:author="IBM_USER" w:date="2012-07-11T22:56:00Z" w:id="2">
        <w:r>
          <w:rPr>
            <w:rFonts w:ascii="Arial" w:cs="Arial" w:hAnsi="Arial"/>
          </w:rPr>
          <w:t>Use ‘Content’ consistently</w:t>
        </w:r>
      </w:ins>
    </w:p>
    <w:p>
      <w:pPr>
        <w:pStyle w:val="style110"/>
      </w:pPr>
      <w:ins w:author="IBM_USER" w:date="2012-07-11T22:52:00Z" w:id="3">
        <w:r>
          <w:rPr>
            <w:rFonts w:ascii="Arial" w:cs="Arial" w:hAnsi="Arial"/>
          </w:rPr>
          <w:t xml:space="preserve">Separate simple and complex so that empty v normal ordering can be </w:t>
        </w:r>
      </w:ins>
      <w:ins w:author="IBM_USER" w:date="2012-07-11T22:53:00Z" w:id="4">
        <w:r>
          <w:rPr>
            <w:rFonts w:ascii="Arial" w:cs="Arial" w:hAnsi="Arial"/>
          </w:rPr>
          <w:t>correctly</w:t>
        </w:r>
      </w:ins>
      <w:ins w:author="IBM_USER" w:date="2012-07-11T22:52:00Z" w:id="5">
        <w:r>
          <w:rPr>
            <w:rFonts w:ascii="Arial" w:cs="Arial" w:hAnsi="Arial"/>
          </w:rPr>
          <w:t xml:space="preserve"> </w:t>
        </w:r>
      </w:ins>
      <w:ins w:author="IBM_USER" w:date="2012-07-11T22:53:00Z" w:id="6">
        <w:r>
          <w:rPr>
            <w:rFonts w:ascii="Arial" w:cs="Arial" w:hAnsi="Arial"/>
          </w:rPr>
          <w:t>shown</w:t>
        </w:r>
      </w:ins>
    </w:p>
    <w:p>
      <w:pPr>
        <w:pStyle w:val="style110"/>
      </w:pPr>
      <w:ins w:author="IBM_USER" w:date="2012-07-11T22:54:00Z" w:id="7">
        <w:r>
          <w:rPr>
            <w:rFonts w:ascii="Arial" w:cs="Arial" w:hAnsi="Arial"/>
          </w:rPr>
          <w:t>Element f</w:t>
        </w:r>
      </w:ins>
    </w:p>
    <w:p>
      <w:pPr>
        <w:pStyle w:val="style110"/>
      </w:pPr>
      <w:ins w:author="IBM_USER" w:date="2012-07-11T22:54:00Z" w:id="8">
        <w:r>
          <w:rPr>
            <w:rFonts w:ascii="Arial" w:cs="Arial" w:hAnsi="Arial"/>
          </w:rPr>
          <w:t xml:space="preserve">raming and content cells merged </w:t>
        </w:r>
      </w:ins>
    </w:p>
    <w:p>
      <w:pPr>
        <w:pStyle w:val="style110"/>
      </w:pPr>
      <w:r>
        <w:rPr/>
      </w:r>
    </w:p>
    <w:p>
      <w:pPr>
        <w:pStyle w:val="style0"/>
        <w:suppressAutoHyphens w:val="false"/>
      </w:pPr>
      <w:ins w:author="IBM_USER" w:date="2012-07-11T22:55:00Z" w:id="9">
        <w:r>
          <w:rPr>
            <w:rFonts w:ascii="Arial" w:cs="Arial" w:hAnsi="Arial"/>
          </w:rPr>
          <w:t>Explicitly include empty value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11T22:58:00Z" w:id="10">
        <w:r>
          <w:rPr>
            <w:rFonts w:ascii="Arial" w:cs="Arial" w:hAnsi="Arial"/>
          </w:rPr>
          <w:t>Not sure why we have separate Initiator and Terminator regions. This is not consistent with other properties</w:t>
        </w:r>
      </w:ins>
      <w:ins w:author="IBM_USER" w:date="2012-07-11T22:59:00Z" w:id="11">
        <w:r>
          <w:rPr>
            <w:rFonts w:ascii="Arial" w:cs="Arial" w:hAnsi="Arial"/>
          </w:rPr>
          <w:t xml:space="preserve"> shared between elements, sequences and choices.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25T23:41:00Z" w:id="12">
        <w:r>
          <w:rPr>
            <w:rFonts w:ascii="Arial" w:cs="Arial" w:hAnsi="Arial"/>
            <w:b/>
            <w:bCs/>
          </w:rPr>
          <w:t>Updated by Mike:</w:t>
        </w:r>
      </w:ins>
      <w:ins w:author="Mike Beckerle" w:date="2012-07-25T23:35:00Z" w:id="13">
        <w:r>
          <w:rPr>
            <w:rFonts w:ascii="Arial" w:cs="Arial" w:hAnsi="Arial"/>
            <w:b/>
            <w:bCs/>
          </w:rPr>
          <w:t xml:space="preserve"> Changes based on 2012-07-25 WG Call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25T23:35:00Z" w:id="14">
        <w:r>
          <w:rPr>
            <w:rFonts w:ascii="Arial" w:cs="Arial" w:hAnsi="Arial"/>
          </w:rPr>
          <w:t xml:space="preserve">Eliminated SequenceInitiator/Terminator, Choice, Element variants on these also.  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25T23:35:00Z" w:id="15">
        <w:r>
          <w:rPr>
            <w:rFonts w:ascii="Arial" w:cs="Arial" w:hAnsi="Arial"/>
          </w:rPr>
          <w:t xml:space="preserve">Refactored Left/Right Framing. Made Empty left/right framing </w:t>
        </w:r>
      </w:ins>
      <w:ins w:author="Mike Beckerle" w:date="2012-07-25T23:36:00Z" w:id="16">
        <w:r>
          <w:rPr>
            <w:rFonts w:ascii="Arial" w:cs="Arial" w:hAnsi="Arial"/>
          </w:rPr>
          <w:t>productions for parallel structure</w:t>
        </w:r>
      </w:ins>
    </w:p>
    <w:p>
      <w:pPr>
        <w:pStyle w:val="style0"/>
        <w:suppressAutoHyphens w:val="false"/>
      </w:pPr>
      <w:ins w:author="Mike Beckerle" w:date="2012-07-25T23:36:00Z" w:id="17">
        <w:r>
          <w:rPr>
            <w:rFonts w:ascii="Arial" w:cs="Arial" w:hAnsi="Arial"/>
          </w:rPr>
          <w:t>.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25T23:36:00Z" w:id="18">
        <w:r>
          <w:rPr>
            <w:rFonts w:ascii="Arial" w:cs="Arial" w:hAnsi="Arial"/>
          </w:rPr>
          <w:t xml:space="preserve">Removed </w:t>
        </w:r>
      </w:ins>
      <w:ins w:author="Mike Beckerle" w:date="2012-07-25T23:36:00Z" w:id="19">
        <w:r>
          <w:rPr>
            <w:rFonts w:ascii="Arial" w:cs="Arial" w:hAnsi="Arial"/>
            <w:b/>
            <w:bCs/>
            <w:i/>
            <w:iCs/>
          </w:rPr>
          <w:t xml:space="preserve">EmptyValue </w:t>
        </w:r>
      </w:ins>
      <w:ins w:author="Mike Beckerle" w:date="2012-07-25T23:36:00Z" w:id="20">
        <w:r>
          <w:rPr>
            <w:rFonts w:ascii="Arial" w:cs="Arial" w:hAnsi="Arial"/>
          </w:rPr>
          <w:t xml:space="preserve">terminal from grammar. Was confusing additional use of Empty where we did NOT mean EmptyElement. This meant “no data”. Right way to say that in a grammar is to have nothing at all. (However, we have this </w:t>
        </w:r>
      </w:ins>
      <w:ins w:author="Mike Beckerle" w:date="2012-07-25T23:36:00Z" w:id="21">
        <w:r>
          <w:rPr>
            <w:rFonts w:ascii="Arial" w:cs="Arial" w:hAnsi="Arial"/>
            <w:b/>
            <w:bCs/>
            <w:i/>
            <w:iCs/>
          </w:rPr>
          <w:t>Absent</w:t>
        </w:r>
      </w:ins>
      <w:ins w:author="Mike Beckerle" w:date="2012-07-25T23:36:00Z" w:id="22">
        <w:r>
          <w:rPr>
            <w:rFonts w:ascii="Arial" w:cs="Arial" w:hAnsi="Arial"/>
          </w:rPr>
          <w:t xml:space="preserve"> terminal....?? We need one way in the grammar to say that there are no representation bits.)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25T23:43:00Z" w:id="23">
        <w:r>
          <w:rPr>
            <w:rFonts w:ascii="Arial" w:cs="Arial" w:hAnsi="Arial"/>
          </w:rPr>
          <w:t>Changed Empty to EmptyElement, Nil to NilElement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30T23:00:00Z" w:id="24">
        <w:r>
          <w:rPr>
            <w:rFonts w:ascii="Arial" w:cs="Arial" w:hAnsi="Arial"/>
            <w:b/>
          </w:rPr>
          <w:t>Updated by Steve: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30T23:00:00Z" w:id="25">
        <w:r>
          <w:rPr>
            <w:rFonts w:ascii="Arial" w:cs="Arial" w:hAnsi="Arial"/>
          </w:rPr>
          <w:t>Removed EmptyElementRep for symmetry.</w:t>
        </w:r>
      </w:ins>
    </w:p>
    <w:p>
      <w:pPr>
        <w:pStyle w:val="style0"/>
        <w:suppressAutoHyphens w:val="false"/>
      </w:pPr>
      <w:ins w:author="IBM_USER" w:date="2012-07-30T23:01:00Z" w:id="26">
        <w:r>
          <w:rPr>
            <w:rFonts w:ascii="Arial" w:cs="Arial" w:hAnsi="Arial"/>
          </w:rPr>
          <w:t>Added ‘Element’ into AbsentRep to match Empty and Nil.</w:t>
        </w:r>
      </w:ins>
    </w:p>
    <w:p>
      <w:pPr>
        <w:pStyle w:val="style0"/>
        <w:suppressAutoHyphens w:val="false"/>
      </w:pPr>
      <w:ins w:author="IBM_USER" w:date="2012-07-30T23:01:00Z" w:id="27">
        <w:r>
          <w:rPr>
            <w:rFonts w:ascii="Arial" w:cs="Arial" w:hAnsi="Arial"/>
          </w:rPr>
          <w:t>Corrected</w:t>
        </w:r>
      </w:ins>
      <w:ins w:author="IBM_USER" w:date="2012-07-30T23:02:00Z" w:id="28">
        <w:r>
          <w:rPr>
            <w:rFonts w:ascii="Arial" w:cs="Arial" w:hAnsi="Arial"/>
          </w:rPr>
          <w:t xml:space="preserve"> </w:t>
        </w:r>
      </w:ins>
      <w:ins w:author="IBM_USER" w:date="2012-07-30T23:05:00Z" w:id="29">
        <w:r>
          <w:rPr>
            <w:rFonts w:ascii="Arial" w:cs="Arial" w:hAnsi="Arial"/>
          </w:rPr>
          <w:t>Em</w:t>
        </w:r>
      </w:ins>
      <w:ins w:author="IBM_USER" w:date="2012-07-30T23:02:00Z" w:id="30">
        <w:r>
          <w:rPr>
            <w:rFonts w:ascii="Arial" w:cs="Arial" w:hAnsi="Arial"/>
          </w:rPr>
          <w:t>ptyElement</w:t>
        </w:r>
      </w:ins>
      <w:ins w:author="IBM_USER" w:date="2012-07-30T23:05:00Z" w:id="31">
        <w:r>
          <w:rPr>
            <w:rFonts w:ascii="Arial" w:cs="Arial" w:hAnsi="Arial"/>
          </w:rPr>
          <w:t>RepX</w:t>
        </w:r>
      </w:ins>
      <w:ins w:author="IBM_USER" w:date="2012-07-30T23:06:00Z" w:id="32">
        <w:r>
          <w:rPr>
            <w:rFonts w:ascii="Arial" w:cs="Arial" w:hAnsi="Arial"/>
          </w:rPr>
          <w:t>xxx</w:t>
        </w:r>
      </w:ins>
      <w:ins w:author="IBM_USER" w:date="2012-07-30T23:05:00Z" w:id="33">
        <w:r>
          <w:rPr>
            <w:rFonts w:ascii="Arial" w:cs="Arial" w:hAnsi="Arial"/>
          </w:rPr>
          <w:t>Framin</w:t>
        </w:r>
      </w:ins>
      <w:ins w:author="IBM_USER" w:date="2012-07-30T23:06:00Z" w:id="34">
        <w:r>
          <w:rPr>
            <w:rFonts w:ascii="Arial" w:cs="Arial" w:hAnsi="Arial"/>
          </w:rPr>
          <w:t>g  to EmptyElementXxxxFramin</w:t>
        </w:r>
      </w:ins>
      <w:ins w:author="IBM_USER" w:date="2012-07-30T23:13:00Z" w:id="35">
        <w:r>
          <w:rPr>
            <w:rFonts w:ascii="Arial" w:cs="Arial" w:hAnsi="Arial"/>
          </w:rPr>
          <w:t>g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30T23:15:00Z" w:id="36">
        <w:r>
          <w:rPr>
            <w:rFonts w:ascii="Arial" w:cs="Arial" w:hAnsi="Arial"/>
          </w:rPr>
          <w:t xml:space="preserve">Made NilElementLiteralCharacter plural so </w:t>
        </w:r>
      </w:ins>
      <w:ins w:author="IBM_USER" w:date="2012-07-30T23:16:00Z" w:id="37">
        <w:r>
          <w:rPr>
            <w:rFonts w:ascii="Arial" w:cs="Arial" w:hAnsi="Arial"/>
          </w:rPr>
          <w:t>NilElementLiteralCharacter</w:t>
        </w:r>
      </w:ins>
      <w:ins w:author="IBM_USER" w:date="2012-07-30T23:16:00Z" w:id="38">
        <w:r>
          <w:rPr>
            <w:rFonts w:ascii="Arial" w:cs="Arial" w:hAnsi="Arial"/>
            <w:b/>
          </w:rPr>
          <w:t>s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30T23:14:00Z" w:id="39">
        <w:r>
          <w:rPr>
            <w:rFonts w:ascii="Arial" w:cs="Arial" w:hAnsi="Arial"/>
          </w:rPr>
          <w:t xml:space="preserve">Personally I think we need </w:t>
        </w:r>
      </w:ins>
      <w:ins w:author="IBM_USER" w:date="2012-07-30T23:14:00Z" w:id="40">
        <w:r>
          <w:rPr>
            <w:rFonts w:ascii="Arial" w:cs="Arial" w:hAnsi="Arial"/>
            <w:b/>
            <w:i/>
          </w:rPr>
          <w:t>EmptyValue</w:t>
        </w:r>
      </w:ins>
      <w:ins w:author="IBM_USER" w:date="2012-07-30T23:14:00Z" w:id="41">
        <w:r>
          <w:rPr>
            <w:rFonts w:ascii="Arial" w:cs="Arial" w:hAnsi="Arial"/>
          </w:rPr>
          <w:t xml:space="preserve">, because we have </w:t>
        </w:r>
      </w:ins>
      <w:ins w:author="IBM_USER" w:date="2012-07-30T23:14:00Z" w:id="42">
        <w:r>
          <w:rPr>
            <w:rFonts w:ascii="Arial" w:cs="Arial" w:hAnsi="Arial"/>
            <w:b/>
            <w:i/>
          </w:rPr>
          <w:t>Absent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IBM_USER" w:date="2012-07-30T23:15:00Z" w:id="43">
        <w:r>
          <w:rPr>
            <w:rFonts w:ascii="Arial" w:cs="Arial" w:hAnsi="Arial"/>
          </w:rPr>
          <w:t>I think NilElementLiteralValue, NilElementLogicalValue and NilElementLiteralCharacter</w:t>
        </w:r>
      </w:ins>
      <w:ins w:author="IBM_USER" w:date="2012-07-30T23:16:00Z" w:id="44">
        <w:r>
          <w:rPr>
            <w:rFonts w:ascii="Arial" w:cs="Arial" w:hAnsi="Arial"/>
          </w:rPr>
          <w:t>s should drop the ‘Element’, we are talking about values now so the qualification is not needed.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31T22:55:00Z" w:id="45">
        <w:r>
          <w:rPr>
            <w:rFonts w:ascii="Arial" w:cs="Arial" w:hAnsi="Arial"/>
          </w:rPr>
          <w:t>MikeB (7/31)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31T23:06:00Z" w:id="46">
        <w:r>
          <w:rPr>
            <w:rFonts w:ascii="Arial" w:cs="Arial" w:hAnsi="Arial"/>
          </w:rPr>
          <w:t>Shortened NilElementLiteralValue et al.</w:t>
        </w:r>
      </w:ins>
      <w:ins w:author="Mike Beckerle" w:date="2012-07-31T23:22:00Z" w:id="47">
        <w:r>
          <w:rPr>
            <w:rFonts w:ascii="Arial" w:cs="Arial" w:hAnsi="Arial"/>
          </w:rPr>
          <w:t xml:space="preserve"> Per steve's </w:t>
        </w:r>
      </w:ins>
      <w:ins w:author="Mike Beckerle" w:date="2012-07-31T23:23:00Z" w:id="48">
        <w:r>
          <w:rPr>
            <w:rFonts w:ascii="Arial" w:cs="Arial" w:hAnsi="Arial"/>
          </w:rPr>
          <w:t>last comment above.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ins w:author="Mike Beckerle" w:date="2012-07-31T23:23:00Z" w:id="49">
        <w:r>
          <w:rPr>
            <w:rFonts w:ascii="Arial" w:cs="Arial" w:hAnsi="Arial"/>
          </w:rPr>
          <w:t>A point of clarification: we need Absent because it is part of an alternative composition. One only can remove zero-length terminals if they are in sequential compositions</w:t>
        </w:r>
      </w:ins>
      <w:ins w:author="Mike Beckerle" w:date="2012-07-31T23:28:00Z" w:id="50">
        <w:r>
          <w:rPr>
            <w:rFonts w:ascii="Arial" w:cs="Arial" w:hAnsi="Arial"/>
          </w:rPr>
          <w:t xml:space="preserve">. </w:t>
        </w:r>
      </w:ins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>
          <w:rFonts w:ascii="Arial" w:cs="Arial" w:hAnsi="Arial"/>
        </w:rPr>
        <w:t>Mikeb (2</w:t>
      </w:r>
      <w:r>
        <w:rPr>
          <w:rFonts w:ascii="Arial" w:cs="Arial" w:hAnsi="Arial"/>
          <w:vertAlign w:val="superscript"/>
        </w:rPr>
        <w:t>nd</w:t>
      </w:r>
      <w:r>
        <w:rPr>
          <w:rFonts w:ascii="Arial" w:cs="Arial" w:hAnsi="Arial"/>
        </w:rPr>
        <w:t xml:space="preserve"> round of changes on 7/31)</w:t>
      </w:r>
    </w:p>
    <w:p>
      <w:pPr>
        <w:pStyle w:val="style0"/>
        <w:suppressAutoHyphens w:val="false"/>
      </w:pPr>
      <w:r>
        <w:rPr/>
      </w:r>
    </w:p>
    <w:p>
      <w:pPr>
        <w:pStyle w:val="style0"/>
        <w:suppressAutoHyphens w:val="false"/>
      </w:pPr>
      <w:r>
        <w:rPr>
          <w:rFonts w:ascii="Arial" w:cs="Arial" w:hAnsi="Arial"/>
        </w:rPr>
        <w:t>Modified to disallow top level elements to be arrays, and top level elements to be Absent.</w:t>
      </w:r>
    </w:p>
    <w:p>
      <w:pPr>
        <w:pStyle w:val="style0"/>
        <w:suppressAutoHyphens w:val="false"/>
      </w:pPr>
      <w:r>
        <w:rPr>
          <w:rFonts w:ascii="Arial" w:cs="Arial" w:hAnsi="Arial"/>
        </w:rPr>
        <w:t xml:space="preserve">Only group/array contents can be absent. So I generalized and expanded the notion of Enclosed…  so that we distinguish between a DocumentElement – which cannot be absent, and an EnclosedElement, which can be Absent. </w:t>
      </w:r>
    </w:p>
    <w:p>
      <w:pPr>
        <w:pStyle w:val="style0"/>
        <w:suppressAutoHyphens w:val="false"/>
      </w:pPr>
      <w:r>
        <w:rPr>
          <w:rFonts w:ascii="Arial" w:cs="Arial" w:hAnsi="Arial"/>
        </w:rPr>
        <w:t>TBD: Do we have to distinguish between SimpleAbsentElementRep and ComplexAbsentElementRep? Could these just be AbsentElementRep or do we really want both productions so that we can discuss them explicitly</w:t>
      </w:r>
      <w:bookmarkStart w:id="0" w:name="_GoBack"/>
      <w:bookmarkEnd w:id="0"/>
      <w:r>
        <w:rPr>
          <w:rFonts w:ascii="Arial" w:cs="Arial" w:hAnsi="Arial"/>
        </w:rPr>
        <w:t>?</w:t>
      </w:r>
    </w:p>
    <w:p>
      <w:pPr>
        <w:pStyle w:val="style0"/>
        <w:suppressAutoHyphens w:val="false"/>
      </w:pPr>
      <w:r>
        <w:rPr/>
        <w:t>Mikeb (2012-08-07) Collapsed SimpleAbsentElementRep and ComplexAbsentElementRep to just AbsentElementRep</w:t>
      </w:r>
    </w:p>
    <w:p>
      <w:pPr>
        <w:pStyle w:val="style0"/>
        <w:pageBreakBefore/>
        <w:suppressAutoHyphens w:val="false"/>
      </w:pPr>
      <w:r>
        <w:rPr/>
      </w:r>
    </w:p>
    <w:p>
      <w:pPr>
        <w:pStyle w:val="style0"/>
        <w:suppressAutoHyphens w:val="false"/>
      </w:pPr>
      <w:r>
        <w:rPr/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Ind w:type="dxa" w:w="-108"/>
      </w:tblPr>
      <w:tblGrid>
        <w:gridCol w:w="1607"/>
        <w:gridCol w:w="8687"/>
      </w:tblGrid>
      <w:tr>
        <w:trPr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  <w:iCs/>
              </w:rPr>
              <w:t>Notes (not for final spec perhaps)</w:t>
            </w:r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  <w:iCs/>
              </w:rPr>
              <w:t>Productions</w:t>
            </w:r>
          </w:p>
        </w:tc>
      </w:tr>
      <w:tr>
        <w:trPr>
          <w:trHeight w:hRule="atLeast" w:val="1160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Top Level</w:t>
            </w:r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Document =</w:t>
            </w:r>
            <w:r>
              <w:rPr/>
              <w:t xml:space="preserve">  </w:t>
            </w:r>
            <w:r>
              <w:rPr>
                <w:rFonts w:ascii="Arial" w:cs="Arial" w:hAnsi="Arial"/>
                <w:b/>
                <w:i/>
                <w:sz w:val="20"/>
                <w:szCs w:val="20"/>
              </w:rPr>
              <w:t>UnicodeByteOrderMark</w:t>
            </w:r>
            <w:r>
              <w:rPr/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>DocumentElement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DocumentElement = SimpleElement | ComplexElement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EnclosedElement = SimpleEnclosedElement | ComplexEnclosedElement</w:t>
            </w:r>
            <w:del w:author="IBM_USER" w:date="2012-07-11T22:26:00Z" w:id="51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SimpleLiteralNil | ComplexLiteralNil</w:delText>
              </w:r>
            </w:del>
            <w:del w:author="IBM_USER" w:date="2012-07-11T22:26:00Z" w:id="52">
              <w:r>
                <w:rPr>
                  <w:rFonts w:ascii="Arial" w:cs="Arial" w:hAnsi="Arial"/>
                  <w:sz w:val="20"/>
                  <w:szCs w:val="20"/>
                </w:rPr>
                <w:delText xml:space="preserve"> | </w:delText>
              </w:r>
            </w:del>
          </w:p>
          <w:p>
            <w:pPr>
              <w:pStyle w:val="style0"/>
            </w:pPr>
            <w:del w:author="IBM_USER" w:date="2012-07-11T22:26:00Z" w:id="5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EmptyElement</w:delText>
              </w:r>
            </w:del>
            <w:del w:author="IBM_USER" w:date="2012-07-11T22:26:00Z" w:id="54">
              <w:r>
                <w:rPr>
                  <w:rFonts w:ascii="Arial" w:cs="Arial" w:hAnsi="Arial"/>
                  <w:sz w:val="20"/>
                  <w:szCs w:val="20"/>
                </w:rPr>
                <w:delText xml:space="preserve"> | </w:delText>
              </w:r>
            </w:del>
            <w:del w:author="IBM_USER" w:date="2012-07-11T22:26:00Z" w:id="55">
              <w:r>
                <w:rPr>
                  <w:rFonts w:ascii="Arial" w:cs="Arial" w:hAnsi="Arial"/>
                  <w:color w:val="0000FF"/>
                  <w:sz w:val="20"/>
                  <w:szCs w:val="20"/>
                </w:rPr>
                <w:delText xml:space="preserve">| </w:delText>
              </w:r>
            </w:del>
            <w:del w:author="IBM_USER" w:date="2012-07-11T22:26:00Z" w:id="56">
              <w:r>
                <w:rPr>
                  <w:rFonts w:ascii="Arial" w:cs="Arial" w:hAnsi="Arial"/>
                  <w:b/>
                  <w:i/>
                  <w:color w:val="0000FF"/>
                  <w:sz w:val="20"/>
                  <w:szCs w:val="20"/>
                </w:rPr>
                <w:delText>Absent</w:delText>
              </w:r>
            </w:del>
          </w:p>
          <w:p>
            <w:pPr>
              <w:pStyle w:val="style0"/>
            </w:pPr>
            <w:ins w:author="IBM_USER" w:date="2012-07-11T22:26:00Z" w:id="57">
              <w:r>
                <w:rPr>
                  <w:rFonts w:ascii="Arial" w:cs="Arial" w:hAnsi="Arial"/>
                  <w:sz w:val="20"/>
                  <w:szCs w:val="20"/>
                </w:rPr>
                <w:t xml:space="preserve">SimpleElement = </w:t>
              </w:r>
            </w:ins>
            <w:ins w:author="IBM_USER" w:date="2012-07-11T22:26:00Z" w:id="58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SimpleLiteral</w:t>
              </w:r>
            </w:ins>
            <w:del w:author="Mike Beckerle" w:date="2012-07-25T23:12:00Z" w:id="59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2:00Z" w:id="60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ins w:author="IBM_USER" w:date="2012-07-11T22:26:00Z" w:id="61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Rep |</w:t>
              </w:r>
            </w:ins>
            <w:ins w:author="IBM_USER" w:date="2012-07-11T22:27:00Z" w:id="62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 xml:space="preserve"> Simple</w:t>
              </w:r>
            </w:ins>
            <w:del w:author="Mike Beckerle" w:date="2012-07-25T23:14:00Z" w:id="6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Empty</w:delText>
              </w:r>
            </w:del>
            <w:ins w:author="Mike Beckerle" w:date="2012-07-25T23:15:00Z" w:id="64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EmptyElement</w:t>
              </w:r>
            </w:ins>
            <w:ins w:author="IBM_USER" w:date="2012-07-11T22:26:00Z" w:id="65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Rep</w:t>
              </w:r>
            </w:ins>
            <w:ins w:author="IBM_USER" w:date="2012-07-11T22:26:00Z" w:id="66">
              <w:r>
                <w:rPr>
                  <w:rFonts w:ascii="Arial" w:cs="Arial" w:hAnsi="Arial"/>
                  <w:sz w:val="20"/>
                  <w:szCs w:val="20"/>
                </w:rPr>
                <w:t xml:space="preserve"> | </w:t>
              </w:r>
            </w:ins>
          </w:p>
          <w:p>
            <w:pPr>
              <w:pStyle w:val="style0"/>
            </w:pPr>
            <w:ins w:author="IBM_USER" w:date="2012-07-11T22:27:00Z" w:id="67">
              <w:r>
                <w:rPr>
                  <w:rFonts w:ascii="Arial" w:cs="Arial" w:hAnsi="Arial"/>
                  <w:sz w:val="20"/>
                  <w:szCs w:val="20"/>
                </w:rPr>
                <w:t xml:space="preserve">                            </w:t>
              </w:r>
            </w:ins>
            <w:ins w:author="IBM_USER" w:date="2012-07-11T22:26:00Z" w:id="68">
              <w:r>
                <w:rPr>
                  <w:rFonts w:ascii="Arial" w:cs="Arial" w:hAnsi="Arial"/>
                  <w:sz w:val="20"/>
                  <w:szCs w:val="20"/>
                </w:rPr>
                <w:t>Simple</w:t>
              </w:r>
            </w:ins>
            <w:ins w:author="IBM_USER" w:date="2012-07-11T22:27:00Z" w:id="69">
              <w:r>
                <w:rPr>
                  <w:rFonts w:ascii="Arial" w:cs="Arial" w:hAnsi="Arial"/>
                  <w:sz w:val="20"/>
                  <w:szCs w:val="20"/>
                </w:rPr>
                <w:t>Normal</w:t>
              </w:r>
            </w:ins>
            <w:ins w:author="IBM_USER" w:date="2012-07-11T22:26:00Z" w:id="70">
              <w:r>
                <w:rPr>
                  <w:rFonts w:ascii="Arial" w:cs="Arial" w:hAnsi="Arial"/>
                  <w:sz w:val="20"/>
                  <w:szCs w:val="20"/>
                </w:rPr>
                <w:t xml:space="preserve">Rep </w:t>
              </w:r>
            </w:ins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SimpleEnclosedElement = SimpleElement </w:t>
            </w:r>
            <w:ins w:author="IBM_USER" w:date="2012-07-11T22:26:00Z" w:id="71">
              <w:r>
                <w:rPr>
                  <w:rFonts w:ascii="Arial" w:cs="Arial" w:hAnsi="Arial"/>
                  <w:sz w:val="20"/>
                  <w:szCs w:val="20"/>
                </w:rPr>
                <w:t>|</w:t>
              </w:r>
            </w:ins>
            <w:ins w:author="IBM_USER" w:date="2012-07-11T22:27:00Z" w:id="72">
              <w:r>
                <w:rPr>
                  <w:rFonts w:ascii="Arial" w:cs="Arial" w:hAnsi="Arial"/>
                  <w:sz w:val="20"/>
                  <w:szCs w:val="20"/>
                </w:rPr>
                <w:t xml:space="preserve"> Absent</w:t>
              </w:r>
            </w:ins>
            <w:ins w:author="IBM_USER" w:date="2012-07-30T22:39:00Z" w:id="73">
              <w:r>
                <w:rPr>
                  <w:rFonts w:ascii="Arial" w:cs="Arial" w:hAnsi="Arial"/>
                  <w:sz w:val="20"/>
                  <w:szCs w:val="20"/>
                </w:rPr>
                <w:t>Element</w:t>
              </w:r>
            </w:ins>
            <w:ins w:author="IBM_USER" w:date="2012-07-11T22:27:00Z" w:id="74">
              <w:r>
                <w:rPr>
                  <w:rFonts w:ascii="Arial" w:cs="Arial" w:hAnsi="Arial"/>
                  <w:sz w:val="20"/>
                  <w:szCs w:val="20"/>
                </w:rPr>
                <w:t>Rep</w:t>
              </w:r>
            </w:ins>
            <w:ins w:author="IBM_USER" w:date="2012-07-11T22:26:00Z" w:id="75">
              <w:r>
                <w:rPr>
                  <w:rFonts w:ascii="Arial" w:cs="Arial" w:hAnsi="Arial"/>
                  <w:sz w:val="20"/>
                  <w:szCs w:val="20"/>
                </w:rPr>
                <w:t xml:space="preserve"> </w:t>
              </w:r>
            </w:ins>
          </w:p>
          <w:p>
            <w:pPr>
              <w:pStyle w:val="style0"/>
              <w:ind w:hanging="0" w:left="720" w:right="0"/>
            </w:pPr>
            <w:r>
              <w:rPr/>
            </w:r>
          </w:p>
          <w:p>
            <w:pPr>
              <w:pStyle w:val="style0"/>
            </w:pPr>
            <w:ins w:author="IBM_USER" w:date="2012-07-11T22:28:00Z" w:id="76">
              <w:r>
                <w:rPr>
                  <w:rFonts w:ascii="Arial" w:cs="Arial" w:hAnsi="Arial"/>
                  <w:sz w:val="20"/>
                  <w:szCs w:val="20"/>
                </w:rPr>
                <w:t>ComplexElement = Complex</w:t>
              </w:r>
            </w:ins>
            <w:ins w:author="IBM_USER" w:date="2012-07-11T22:28:00Z" w:id="77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Literal</w:t>
              </w:r>
            </w:ins>
            <w:del w:author="Mike Beckerle" w:date="2012-07-25T23:12:00Z" w:id="78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2:00Z" w:id="79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ins w:author="IBM_USER" w:date="2012-07-11T22:28:00Z" w:id="80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Rep | Complex</w:t>
              </w:r>
            </w:ins>
            <w:ins w:author="IBM_USER" w:date="2012-07-11T22:35:00Z" w:id="81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Normal</w:t>
              </w:r>
            </w:ins>
            <w:ins w:author="IBM_USER" w:date="2012-07-11T22:28:00Z" w:id="82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Rep</w:t>
              </w:r>
            </w:ins>
            <w:ins w:author="IBM_USER" w:date="2012-07-11T22:28:00Z" w:id="83">
              <w:r>
                <w:rPr>
                  <w:rFonts w:ascii="Arial" w:cs="Arial" w:hAnsi="Arial"/>
                  <w:sz w:val="20"/>
                  <w:szCs w:val="20"/>
                </w:rPr>
                <w:t xml:space="preserve"> | </w:t>
              </w:r>
            </w:ins>
          </w:p>
          <w:p>
            <w:pPr>
              <w:pStyle w:val="style0"/>
            </w:pPr>
            <w:ins w:author="IBM_USER" w:date="2012-07-11T22:28:00Z" w:id="84">
              <w:r>
                <w:rPr>
                  <w:rFonts w:ascii="Arial" w:cs="Arial" w:hAnsi="Arial"/>
                  <w:sz w:val="20"/>
                  <w:szCs w:val="20"/>
                </w:rPr>
                <w:t xml:space="preserve">                            </w:t>
              </w:r>
            </w:ins>
            <w:ins w:author="IBM_USER" w:date="2012-07-30T23:10:00Z" w:id="85">
              <w:r>
                <w:rPr>
                  <w:rFonts w:ascii="Arial" w:cs="Arial" w:hAnsi="Arial"/>
                  <w:sz w:val="20"/>
                  <w:szCs w:val="20"/>
                </w:rPr>
                <w:t xml:space="preserve">   </w:t>
              </w:r>
            </w:ins>
            <w:ins w:author="IBM_USER" w:date="2012-07-11T22:28:00Z" w:id="86">
              <w:r>
                <w:rPr>
                  <w:rFonts w:ascii="Arial" w:cs="Arial" w:hAnsi="Arial"/>
                  <w:sz w:val="20"/>
                  <w:szCs w:val="20"/>
                </w:rPr>
                <w:t>Complex</w:t>
              </w:r>
            </w:ins>
            <w:del w:author="Mike Beckerle" w:date="2012-07-25T23:14:00Z" w:id="87">
              <w:r>
                <w:rPr>
                  <w:rFonts w:ascii="Arial" w:cs="Arial" w:hAnsi="Arial"/>
                  <w:sz w:val="20"/>
                  <w:szCs w:val="20"/>
                </w:rPr>
                <w:delText>Empty</w:delText>
              </w:r>
            </w:del>
            <w:ins w:author="Mike Beckerle" w:date="2012-07-25T23:15:00Z" w:id="88">
              <w:r>
                <w:rPr>
                  <w:rFonts w:ascii="Arial" w:cs="Arial" w:hAnsi="Arial"/>
                  <w:sz w:val="20"/>
                  <w:szCs w:val="20"/>
                </w:rPr>
                <w:t>EmptyElement</w:t>
              </w:r>
            </w:ins>
            <w:ins w:author="IBM_USER" w:date="2012-07-11T22:28:00Z" w:id="89">
              <w:r>
                <w:rPr>
                  <w:rFonts w:ascii="Arial" w:cs="Arial" w:hAnsi="Arial"/>
                  <w:sz w:val="20"/>
                  <w:szCs w:val="20"/>
                </w:rPr>
                <w:t xml:space="preserve">Rep </w:t>
              </w:r>
            </w:ins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ComplexEnclosedElement = ComplexElement </w:t>
            </w:r>
            <w:ins w:author="IBM_USER" w:date="2012-07-11T22:28:00Z" w:id="90">
              <w:r>
                <w:rPr>
                  <w:rFonts w:ascii="Arial" w:cs="Arial" w:hAnsi="Arial"/>
                  <w:sz w:val="20"/>
                  <w:szCs w:val="20"/>
                </w:rPr>
                <w:t>| Absent</w:t>
              </w:r>
            </w:ins>
            <w:ins w:author="IBM_USER" w:date="2012-07-30T22:39:00Z" w:id="91">
              <w:r>
                <w:rPr>
                  <w:rFonts w:ascii="Arial" w:cs="Arial" w:hAnsi="Arial"/>
                  <w:sz w:val="20"/>
                  <w:szCs w:val="20"/>
                </w:rPr>
                <w:t>Element</w:t>
              </w:r>
            </w:ins>
            <w:ins w:author="IBM_USER" w:date="2012-07-11T22:28:00Z" w:id="92">
              <w:r>
                <w:rPr>
                  <w:rFonts w:ascii="Arial" w:cs="Arial" w:hAnsi="Arial"/>
                  <w:sz w:val="20"/>
                  <w:szCs w:val="20"/>
                </w:rPr>
                <w:t xml:space="preserve">Rep </w:t>
              </w:r>
            </w:ins>
          </w:p>
          <w:p>
            <w:pPr>
              <w:pStyle w:val="style0"/>
              <w:ind w:hanging="0" w:left="720" w:right="0"/>
            </w:pPr>
            <w:r>
              <w:rPr/>
            </w:r>
          </w:p>
          <w:p>
            <w:pPr>
              <w:pStyle w:val="style0"/>
              <w:ind w:hanging="0" w:left="720" w:right="0"/>
            </w:pPr>
            <w:r>
              <w:rPr/>
            </w:r>
          </w:p>
          <w:p>
            <w:pPr>
              <w:pStyle w:val="style0"/>
              <w:spacing w:after="200" w:before="0"/>
              <w:ind w:hanging="0" w:left="720" w:right="0"/>
            </w:pPr>
            <w:r>
              <w:rPr/>
            </w:r>
          </w:p>
        </w:tc>
      </w:tr>
      <w:tr>
        <w:trPr>
          <w:trHeight w:hRule="atLeast" w:val="885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ins w:author="IBM_USER" w:date="2012-07-11T22:28:00Z" w:id="93">
              <w:r>
                <w:rPr>
                  <w:rFonts w:ascii="Arial" w:cs="Arial" w:hAnsi="Arial"/>
                  <w:sz w:val="20"/>
                  <w:szCs w:val="20"/>
                </w:rPr>
                <w:t xml:space="preserve">Absent </w:t>
              </w:r>
            </w:ins>
            <w:ins w:author="IBM_USER" w:date="2012-07-11T22:40:00Z" w:id="94">
              <w:r>
                <w:rPr>
                  <w:rFonts w:ascii="Arial" w:cs="Arial" w:hAnsi="Arial"/>
                  <w:sz w:val="20"/>
                  <w:szCs w:val="20"/>
                </w:rPr>
                <w:t>Element</w:t>
              </w:r>
            </w:ins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ins w:author="IBM_USER" w:date="2012-07-11T22:29:00Z" w:id="95">
              <w:r>
                <w:rPr>
                  <w:rFonts w:ascii="Arial" w:cs="Arial" w:hAnsi="Arial"/>
                  <w:sz w:val="20"/>
                  <w:szCs w:val="20"/>
                </w:rPr>
                <w:t>Absent</w:t>
              </w:r>
            </w:ins>
            <w:ins w:author="IBM_USER" w:date="2012-07-30T22:39:00Z" w:id="96">
              <w:r>
                <w:rPr>
                  <w:rFonts w:ascii="Arial" w:cs="Arial" w:hAnsi="Arial"/>
                  <w:sz w:val="20"/>
                  <w:szCs w:val="20"/>
                </w:rPr>
                <w:t>Element</w:t>
              </w:r>
            </w:ins>
            <w:ins w:author="IBM_USER" w:date="2012-07-11T22:29:00Z" w:id="97">
              <w:r>
                <w:rPr>
                  <w:rFonts w:ascii="Arial" w:cs="Arial" w:hAnsi="Arial"/>
                  <w:sz w:val="20"/>
                  <w:szCs w:val="20"/>
                </w:rPr>
                <w:t xml:space="preserve">Rep = </w:t>
              </w:r>
            </w:ins>
            <w:ins w:author="IBM_USER" w:date="2012-07-11T22:29:00Z" w:id="98">
              <w:r>
                <w:rPr>
                  <w:rFonts w:ascii="Arial" w:cs="Arial" w:hAnsi="Arial"/>
                  <w:b/>
                  <w:i/>
                  <w:sz w:val="20"/>
                  <w:szCs w:val="20"/>
                </w:rPr>
                <w:t>Absent</w:t>
              </w:r>
            </w:ins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del w:author="IBM_USER" w:date="2012-07-30T22:39:00Z" w:id="99">
              <w:r>
                <w:rPr>
                  <w:rFonts w:ascii="Arial" w:cs="Arial" w:hAnsi="Arial"/>
                  <w:i/>
                  <w:sz w:val="20"/>
                  <w:szCs w:val="20"/>
                </w:rPr>
                <w:delText xml:space="preserve">(note: we need </w:delText>
              </w:r>
            </w:del>
            <w:del w:author="IBM_USER" w:date="2012-07-30T22:39:00Z" w:id="100">
              <w:r>
                <w:rPr>
                  <w:rFonts w:ascii="Arial" w:cs="Arial" w:hAnsi="Arial"/>
                  <w:b/>
                  <w:bCs/>
                  <w:i/>
                  <w:sz w:val="20"/>
                  <w:szCs w:val="20"/>
                </w:rPr>
                <w:delText>Absent</w:delText>
              </w:r>
            </w:del>
            <w:del w:author="IBM_USER" w:date="2012-07-30T22:39:00Z" w:id="101">
              <w:r>
                <w:rPr>
                  <w:rFonts w:ascii="Arial" w:cs="Arial" w:hAnsi="Arial"/>
                  <w:i/>
                  <w:sz w:val="20"/>
                  <w:szCs w:val="20"/>
                </w:rPr>
                <w:delText xml:space="preserve">, because it appears as an alternative in the productions above, we don't need </w:delText>
              </w:r>
            </w:del>
            <w:del w:author="IBM_USER" w:date="2012-07-30T22:39:00Z" w:id="102">
              <w:r>
                <w:rPr>
                  <w:rFonts w:ascii="Arial" w:cs="Arial" w:hAnsi="Arial"/>
                  <w:b/>
                  <w:bCs/>
                  <w:i/>
                  <w:sz w:val="20"/>
                  <w:szCs w:val="20"/>
                </w:rPr>
                <w:delText>EmptyValue</w:delText>
              </w:r>
            </w:del>
            <w:del w:author="IBM_USER" w:date="2012-07-30T22:39:00Z" w:id="103">
              <w:r>
                <w:rPr>
                  <w:rFonts w:ascii="Arial" w:cs="Arial" w:hAnsi="Arial"/>
                  <w:i/>
                  <w:sz w:val="20"/>
                  <w:szCs w:val="20"/>
                </w:rPr>
                <w:delText xml:space="preserve"> below, as that was in sequential composition. Omitting it means the same thing as having it. So I removed </w:delText>
              </w:r>
            </w:del>
            <w:del w:author="IBM_USER" w:date="2012-07-30T22:39:00Z" w:id="104">
              <w:r>
                <w:rPr>
                  <w:rFonts w:ascii="Arial" w:cs="Arial" w:hAnsi="Arial"/>
                  <w:b/>
                  <w:bCs/>
                  <w:i/>
                  <w:sz w:val="20"/>
                  <w:szCs w:val="20"/>
                </w:rPr>
                <w:delText>EmptyValue</w:delText>
              </w:r>
            </w:del>
            <w:del w:author="IBM_USER" w:date="2012-07-30T22:39:00Z" w:id="105">
              <w:r>
                <w:rPr>
                  <w:rFonts w:ascii="Arial" w:cs="Arial" w:hAnsi="Arial"/>
                  <w:i/>
                  <w:sz w:val="20"/>
                  <w:szCs w:val="20"/>
                </w:rPr>
                <w:delText>.)</w:delText>
              </w:r>
            </w:del>
          </w:p>
        </w:tc>
      </w:tr>
      <w:tr>
        <w:trPr>
          <w:trHeight w:hRule="atLeast" w:val="1610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ins w:author="IBM_USER" w:date="2012-07-11T22:30:00Z" w:id="106">
              <w:r>
                <w:rPr>
                  <w:rFonts w:ascii="Arial" w:cs="Arial" w:hAnsi="Arial"/>
                  <w:sz w:val="20"/>
                  <w:szCs w:val="20"/>
                </w:rPr>
                <w:t>Empty</w:t>
              </w:r>
            </w:ins>
            <w:ins w:author="IBM_USER" w:date="2012-07-11T22:40:00Z" w:id="107">
              <w:r>
                <w:rPr>
                  <w:rFonts w:ascii="Arial" w:cs="Arial" w:hAnsi="Arial"/>
                  <w:sz w:val="20"/>
                  <w:szCs w:val="20"/>
                </w:rPr>
                <w:t xml:space="preserve"> Element</w:t>
              </w:r>
            </w:ins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ins w:author="IBM_USER" w:date="2012-07-11T22:30:00Z" w:id="108">
              <w:r>
                <w:rPr>
                  <w:rFonts w:ascii="Arial" w:cs="Arial" w:hAnsi="Arial"/>
                  <w:sz w:val="20"/>
                  <w:szCs w:val="20"/>
                </w:rPr>
                <w:t>Simple</w:t>
              </w:r>
            </w:ins>
            <w:del w:author="Mike Beckerle" w:date="2012-07-25T23:10:00Z" w:id="109">
              <w:r>
                <w:rPr>
                  <w:rFonts w:ascii="Arial" w:cs="Arial" w:hAnsi="Arial"/>
                  <w:sz w:val="20"/>
                  <w:szCs w:val="20"/>
                </w:rPr>
                <w:delText>EmptyRep</w:delText>
              </w:r>
            </w:del>
            <w:ins w:author="Mike Beckerle" w:date="2012-07-25T23:10:00Z" w:id="110">
              <w:r>
                <w:rPr>
                  <w:rFonts w:ascii="Arial" w:cs="Arial" w:hAnsi="Arial"/>
                  <w:sz w:val="20"/>
                  <w:szCs w:val="20"/>
                </w:rPr>
                <w:t>EmptyElementRep</w:t>
              </w:r>
            </w:ins>
            <w:ins w:author="IBM_USER" w:date="2012-07-11T22:30:00Z" w:id="111">
              <w:r>
                <w:rPr>
                  <w:rFonts w:ascii="Arial" w:cs="Arial" w:hAnsi="Arial"/>
                  <w:sz w:val="20"/>
                  <w:szCs w:val="20"/>
                </w:rPr>
                <w:t xml:space="preserve"> = </w:t>
              </w:r>
            </w:ins>
            <w:del w:author="Mike Beckerle" w:date="2012-07-25T23:10:00Z" w:id="112">
              <w:r>
                <w:rPr>
                  <w:rFonts w:ascii="Arial" w:cs="Arial" w:hAnsi="Arial"/>
                  <w:sz w:val="20"/>
                  <w:szCs w:val="20"/>
                </w:rPr>
                <w:delText>EmptyRep</w:delText>
              </w:r>
            </w:del>
            <w:ins w:author="IBM_USER" w:date="2012-07-30T22:58:00Z" w:id="113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t xml:space="preserve"> EmptyElementLeftFraming </w:t>
              </w:r>
            </w:ins>
            <w:ins w:author="IBM_USER" w:date="2012-07-30T22:58:00Z" w:id="114">
              <w:r>
                <w:rPr>
                  <w:rFonts w:ascii="Arial" w:cs="Arial" w:hAnsi="Arial"/>
                  <w:sz w:val="20"/>
                  <w:szCs w:val="20"/>
                </w:rPr>
                <w:t>EmptyElementRightFraming</w:t>
              </w:r>
            </w:ins>
          </w:p>
          <w:p>
            <w:pPr>
              <w:pStyle w:val="style0"/>
            </w:pPr>
            <w:del w:author="IBM_USER" w:date="2012-07-30T22:58:00Z" w:id="115">
              <w:r>
                <w:rPr>
                  <w:rFonts w:ascii="Arial" w:cs="Arial" w:hAnsi="Arial"/>
                  <w:sz w:val="20"/>
                  <w:szCs w:val="20"/>
                </w:rPr>
                <w:delText>EmptyElementRep</w:delText>
              </w:r>
            </w:del>
            <w:ins w:author="IBM_USER" w:date="2012-07-11T22:30:00Z" w:id="116">
              <w:r>
                <w:rPr>
                  <w:rFonts w:ascii="Arial" w:cs="Arial" w:hAnsi="Arial"/>
                  <w:sz w:val="20"/>
                  <w:szCs w:val="20"/>
                </w:rPr>
                <w:t>Complex</w:t>
              </w:r>
            </w:ins>
            <w:del w:author="Mike Beckerle" w:date="2012-07-25T23:10:00Z" w:id="117">
              <w:r>
                <w:rPr>
                  <w:rFonts w:ascii="Arial" w:cs="Arial" w:hAnsi="Arial"/>
                  <w:sz w:val="20"/>
                  <w:szCs w:val="20"/>
                </w:rPr>
                <w:delText>EmptyRep</w:delText>
              </w:r>
            </w:del>
            <w:ins w:author="Mike Beckerle" w:date="2012-07-25T23:10:00Z" w:id="118">
              <w:r>
                <w:rPr>
                  <w:rFonts w:ascii="Arial" w:cs="Arial" w:hAnsi="Arial"/>
                  <w:sz w:val="20"/>
                  <w:szCs w:val="20"/>
                </w:rPr>
                <w:t>EmptyElementRep</w:t>
              </w:r>
            </w:ins>
            <w:ins w:author="IBM_USER" w:date="2012-07-11T22:30:00Z" w:id="119">
              <w:r>
                <w:rPr>
                  <w:rFonts w:ascii="Arial" w:cs="Arial" w:hAnsi="Arial"/>
                  <w:sz w:val="20"/>
                  <w:szCs w:val="20"/>
                </w:rPr>
                <w:t xml:space="preserve"> =</w:t>
              </w:r>
            </w:ins>
            <w:ins w:author="IBM_USER" w:date="2012-07-11T22:31:00Z" w:id="120">
              <w:r>
                <w:rPr>
                  <w:rFonts w:ascii="Arial" w:cs="Arial" w:hAnsi="Arial"/>
                  <w:sz w:val="20"/>
                  <w:szCs w:val="20"/>
                </w:rPr>
                <w:t xml:space="preserve"> </w:t>
              </w:r>
            </w:ins>
            <w:del w:author="Mike Beckerle" w:date="2012-07-25T23:10:00Z" w:id="121">
              <w:r>
                <w:rPr>
                  <w:rFonts w:ascii="Arial" w:cs="Arial" w:hAnsi="Arial"/>
                  <w:sz w:val="20"/>
                  <w:szCs w:val="20"/>
                </w:rPr>
                <w:delText>EmptyRep</w:delText>
              </w:r>
            </w:del>
            <w:ins w:author="IBM_USER" w:date="2012-07-30T22:58:00Z" w:id="122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t xml:space="preserve"> EmptyElementLeftFraming </w:t>
              </w:r>
            </w:ins>
            <w:ins w:author="IBM_USER" w:date="2012-07-30T22:58:00Z" w:id="123">
              <w:r>
                <w:rPr>
                  <w:rFonts w:ascii="Arial" w:cs="Arial" w:hAnsi="Arial"/>
                  <w:sz w:val="20"/>
                  <w:szCs w:val="20"/>
                </w:rPr>
                <w:t>EmptyElementRightFraming</w:t>
              </w:r>
            </w:ins>
          </w:p>
          <w:p>
            <w:pPr>
              <w:pStyle w:val="style0"/>
            </w:pPr>
            <w:del w:author="IBM_USER" w:date="2012-07-30T22:58:00Z" w:id="124">
              <w:r>
                <w:rPr>
                  <w:rFonts w:ascii="Arial" w:cs="Arial" w:hAnsi="Arial"/>
                  <w:sz w:val="20"/>
                  <w:szCs w:val="20"/>
                </w:rPr>
                <w:delText>EmptyElementRe</w:delText>
              </w:r>
            </w:del>
            <w:del w:author="IBM_USER" w:date="2012-07-30T22:57:00Z" w:id="125">
              <w:r>
                <w:rPr>
                  <w:rFonts w:ascii="Arial" w:cs="Arial" w:hAnsi="Arial"/>
                  <w:sz w:val="20"/>
                  <w:szCs w:val="20"/>
                </w:rPr>
                <w:delText>pEmptyElementRep</w:delText>
              </w:r>
            </w:del>
            <w:del w:author="IBM_USER" w:date="2012-07-30T22:57:00Z" w:id="126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>EmptyElementRepLeftFraming</w:delText>
              </w:r>
            </w:del>
            <w:del w:author="IBM_USER" w:date="2012-07-30T22:57:00Z" w:id="127">
              <w:r>
                <w:rPr>
                  <w:rFonts w:ascii="Arial" w:cs="Arial" w:hAnsi="Arial"/>
                  <w:sz w:val="20"/>
                  <w:szCs w:val="20"/>
                </w:rPr>
                <w:delText>EmptyElementRepRightFraming</w:delText>
              </w:r>
            </w:del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IBM_USER" w:date="2012-07-30T22:41:00Z" w:id="128">
              <w:r>
                <w:rPr>
                  <w:rFonts w:ascii="Arial" w:cs="Arial" w:hAnsi="Arial"/>
                  <w:i/>
                  <w:iCs/>
                  <w:sz w:val="20"/>
                  <w:szCs w:val="20"/>
                </w:rPr>
                <w:delText xml:space="preserve">(note change in the above: removed </w:delText>
              </w:r>
            </w:del>
            <w:del w:author="IBM_USER" w:date="2012-07-30T22:41:00Z" w:id="129">
              <w:r>
                <w:rPr>
                  <w:rFonts w:ascii="Arial" w:cs="Arial" w:hAnsi="Arial"/>
                  <w:b/>
                  <w:bCs/>
                  <w:i/>
                  <w:iCs/>
                  <w:sz w:val="20"/>
                  <w:szCs w:val="20"/>
                </w:rPr>
                <w:delText>EmptyValue</w:delText>
              </w:r>
            </w:del>
            <w:del w:author="IBM_USER" w:date="2012-07-30T22:41:00Z" w:id="130">
              <w:r>
                <w:rPr>
                  <w:rFonts w:ascii="Arial" w:cs="Arial" w:hAnsi="Arial"/>
                  <w:i/>
                  <w:iCs/>
                  <w:sz w:val="20"/>
                  <w:szCs w:val="20"/>
                </w:rPr>
                <w:delText xml:space="preserve"> from between the framings.)</w:delText>
              </w:r>
            </w:del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ins w:author="Mike Beckerle" w:date="2012-07-25T22:30:00Z" w:id="131">
              <w:r>
                <w:rPr>
                  <w:rFonts w:ascii="Arial" w:cs="Arial" w:hAnsi="Arial"/>
                  <w:sz w:val="20"/>
                  <w:szCs w:val="20"/>
                </w:rPr>
                <w:t>EmptyElement</w:t>
              </w:r>
            </w:ins>
            <w:del w:author="IBM_USER" w:date="2012-07-30T23:05:00Z" w:id="132">
              <w:r>
                <w:rPr>
                  <w:rFonts w:ascii="Arial" w:cs="Arial" w:hAnsi="Arial"/>
                  <w:sz w:val="20"/>
                  <w:szCs w:val="20"/>
                </w:rPr>
                <w:delText>Rep</w:delText>
              </w:r>
            </w:del>
            <w:ins w:author="Mike Beckerle" w:date="2012-07-25T22:30:00Z" w:id="133">
              <w:r>
                <w:rPr>
                  <w:rFonts w:ascii="Arial" w:cs="Arial" w:hAnsi="Arial"/>
                  <w:sz w:val="20"/>
                  <w:szCs w:val="20"/>
                </w:rPr>
                <w:t xml:space="preserve">LeftFraming = LeadingAlignment </w:t>
              </w:r>
            </w:ins>
            <w:ins w:author="Mike Beckerle" w:date="2012-07-25T22:30:00Z" w:id="134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t>EmptyElementInitiator</w:t>
              </w:r>
            </w:ins>
            <w:ins w:author="Mike Beckerle" w:date="2012-07-25T22:30:00Z" w:id="135">
              <w:r>
                <w:rPr>
                  <w:rFonts w:ascii="Arial" w:cs="Arial" w:hAnsi="Arial"/>
                  <w:b/>
                  <w:bCs/>
                  <w:i/>
                  <w:iCs/>
                  <w:sz w:val="20"/>
                  <w:szCs w:val="20"/>
                </w:rPr>
                <w:t xml:space="preserve"> </w:t>
              </w:r>
            </w:ins>
            <w:ins w:author="Mike Beckerle" w:date="2012-07-25T22:30:00Z" w:id="136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t>PrefixLength</w:t>
              </w:r>
            </w:ins>
          </w:p>
          <w:p>
            <w:pPr>
              <w:pStyle w:val="style0"/>
            </w:pPr>
            <w:ins w:author="Mike Beckerle" w:date="2012-07-25T22:30:00Z" w:id="137">
              <w:r>
                <w:rPr>
                  <w:rFonts w:ascii="Arial" w:cs="Arial" w:hAnsi="Arial"/>
                  <w:sz w:val="20"/>
                  <w:szCs w:val="20"/>
                </w:rPr>
                <w:t>EmptyElement</w:t>
              </w:r>
            </w:ins>
            <w:del w:author="IBM_USER" w:date="2012-07-30T23:05:00Z" w:id="138">
              <w:r>
                <w:rPr>
                  <w:rFonts w:ascii="Arial" w:cs="Arial" w:hAnsi="Arial"/>
                  <w:sz w:val="20"/>
                  <w:szCs w:val="20"/>
                </w:rPr>
                <w:delText>Rep</w:delText>
              </w:r>
            </w:del>
            <w:ins w:author="Mike Beckerle" w:date="2012-07-25T22:30:00Z" w:id="139">
              <w:r>
                <w:rPr>
                  <w:rFonts w:ascii="Arial" w:cs="Arial" w:hAnsi="Arial"/>
                  <w:sz w:val="20"/>
                  <w:szCs w:val="20"/>
                </w:rPr>
                <w:t>RightFr</w:t>
              </w:r>
            </w:ins>
            <w:ins w:author="Mike Beckerle" w:date="2012-07-25T22:31:00Z" w:id="140">
              <w:r>
                <w:rPr>
                  <w:rFonts w:ascii="Arial" w:cs="Arial" w:hAnsi="Arial"/>
                  <w:sz w:val="20"/>
                  <w:szCs w:val="20"/>
                </w:rPr>
                <w:t>aming</w:t>
              </w:r>
            </w:ins>
            <w:ins w:author="Mike Beckerle" w:date="2012-07-25T22:42:00Z" w:id="141">
              <w:r>
                <w:rPr>
                  <w:rFonts w:ascii="Arial" w:cs="Arial" w:hAnsi="Arial"/>
                  <w:sz w:val="20"/>
                  <w:szCs w:val="20"/>
                </w:rPr>
                <w:t xml:space="preserve"> = </w:t>
              </w:r>
            </w:ins>
            <w:ins w:author="Mike Beckerle" w:date="2012-07-25T22:42:00Z" w:id="142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t>EmptyElementTerminator</w:t>
              </w:r>
            </w:ins>
            <w:ins w:author="Mike Beckerle" w:date="2012-07-25T22:42:00Z" w:id="143">
              <w:r>
                <w:rPr>
                  <w:rFonts w:ascii="Arial" w:cs="Arial" w:hAnsi="Arial"/>
                  <w:sz w:val="20"/>
                  <w:szCs w:val="20"/>
                </w:rPr>
                <w:t xml:space="preserve"> TrailingAlignment</w:t>
              </w:r>
            </w:ins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Mike Beckerle" w:date="2012-07-25T23:16:00Z" w:id="144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>Empty</w:delText>
              </w:r>
            </w:del>
            <w:del w:author="Mike Beckerle" w:date="2012-07-25T23:17:00Z" w:id="145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 xml:space="preserve">Content = </w:delText>
              </w:r>
            </w:del>
            <w:del w:author="Mike Beckerle" w:date="2012-07-25T23:17:00Z" w:id="146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delText>Empty</w:delText>
              </w:r>
            </w:del>
            <w:del w:author="Mike Beckerle" w:date="2012-07-25T23:16:00Z" w:id="147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delText>Value</w:delText>
              </w:r>
            </w:del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1610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Literal Nil</w:t>
            </w:r>
            <w:ins w:author="IBM_USER" w:date="2012-07-11T22:40:00Z" w:id="148">
              <w:r>
                <w:rPr>
                  <w:rFonts w:ascii="Arial" w:cs="Arial" w:hAnsi="Arial"/>
                  <w:sz w:val="20"/>
                  <w:szCs w:val="20"/>
                </w:rPr>
                <w:t xml:space="preserve"> Element</w:t>
              </w:r>
            </w:ins>
            <w:del w:author="IBM_USER" w:date="2012-07-11T22:40:00Z" w:id="149">
              <w:r>
                <w:rPr>
                  <w:rFonts w:ascii="Arial" w:cs="Arial" w:hAnsi="Arial"/>
                  <w:sz w:val="20"/>
                  <w:szCs w:val="20"/>
                </w:rPr>
                <w:delText>s</w:delText>
              </w:r>
            </w:del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4F81BD"/>
                <w:sz w:val="20"/>
                <w:szCs w:val="20"/>
              </w:rPr>
              <w:t>SimpleLiteral</w:t>
            </w:r>
            <w:del w:author="Mike Beckerle" w:date="2012-07-25T23:11:00Z" w:id="150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NilRep</w:delText>
              </w:r>
            </w:del>
            <w:ins w:author="Mike Beckerle" w:date="2012-07-25T23:11:00Z" w:id="151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NilElementRep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 = </w:t>
            </w:r>
            <w:del w:author="Mike Beckerle" w:date="2012-07-25T23:12:00Z" w:id="152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2:00Z" w:id="15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>LeftFraming [</w:t>
            </w:r>
            <w:del w:author="Mike Beckerle" w:date="2012-07-25T23:12:00Z" w:id="154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2:00Z" w:id="155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</w:rPr>
                <w:t>Nil</w:t>
              </w:r>
            </w:ins>
            <w:r>
              <w:rPr>
                <w:rFonts w:ascii="Arial" w:cs="Arial" w:hAnsi="Arial"/>
                <w:b/>
                <w:i/>
                <w:color w:val="4F81BD"/>
                <w:sz w:val="20"/>
                <w:szCs w:val="20"/>
              </w:rPr>
              <w:t>LiteralCharacter</w:t>
            </w:r>
            <w:ins w:author="IBM_USER" w:date="2012-07-30T22:55:00Z" w:id="156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</w:rPr>
                <w:t>s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 | </w:t>
            </w:r>
          </w:p>
          <w:p>
            <w:pPr>
              <w:pStyle w:val="style0"/>
            </w:pPr>
            <w:ins w:author="IBM_USER" w:date="2012-07-30T22:54:00Z" w:id="157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 xml:space="preserve">                                                 </w:t>
              </w:r>
            </w:ins>
            <w:del w:author="Mike Beckerle" w:date="2012-07-25T23:13:00Z" w:id="158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59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>Literal</w:t>
            </w:r>
            <w:ins w:author="IBM_USER" w:date="2012-07-11T22:24:00Z" w:id="160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Content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] </w:t>
            </w:r>
            <w:del w:author="Mike Beckerle" w:date="2012-07-25T23:13:00Z" w:id="161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62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>RightFraming</w:t>
            </w:r>
          </w:p>
          <w:p>
            <w:pPr>
              <w:pStyle w:val="style0"/>
            </w:pPr>
            <w:ins w:author="IBM_USER" w:date="2012-07-30T22:54:00Z" w:id="16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ComplexLiteralNilElementRep = NilElementLeftFraming NilElementRightFraming</w:t>
              </w:r>
            </w:ins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Mike Beckerle" w:date="2012-07-25T23:13:00Z" w:id="164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65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>LeftFraming</w:t>
            </w:r>
            <w:r>
              <w:rPr>
                <w:rFonts w:ascii="Arial" w:cs="Arial" w:hAnsi="Arial"/>
                <w:sz w:val="20"/>
                <w:szCs w:val="20"/>
              </w:rPr>
              <w:t xml:space="preserve"> = LeadingAlignment </w:t>
            </w:r>
            <w:del w:author="Mike Beckerle" w:date="2012-07-25T23:13:00Z" w:id="166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67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>Initiator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>PrefixLength</w:t>
            </w:r>
          </w:p>
          <w:p>
            <w:pPr>
              <w:pStyle w:val="style0"/>
            </w:pPr>
            <w:del w:author="Mike Beckerle" w:date="2012-07-25T23:13:00Z" w:id="168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69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RightFraming = </w:t>
            </w:r>
            <w:del w:author="Mike Beckerle" w:date="2012-07-25T23:13:00Z" w:id="170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71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>Terminator</w:t>
            </w:r>
            <w:r>
              <w:rPr>
                <w:rFonts w:ascii="Arial" w:cs="Arial" w:hAnsi="Arial"/>
                <w:sz w:val="20"/>
                <w:szCs w:val="20"/>
              </w:rPr>
              <w:t xml:space="preserve"> TrailingAlignment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Mike Beckerle" w:date="2012-07-25T23:13:00Z" w:id="172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Nil</w:delText>
              </w:r>
            </w:del>
            <w:ins w:author="Mike Beckerle" w:date="2012-07-25T23:13:00Z" w:id="17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NilElement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>Literal</w:t>
            </w:r>
            <w:ins w:author="IBM_USER" w:date="2012-07-11T22:23:00Z" w:id="174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t>Content</w:t>
              </w:r>
            </w:ins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 = </w:t>
            </w:r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  <w:lang w:bidi="he-IL" w:eastAsia="ja-JP"/>
              </w:rPr>
              <w:t>LeftPadding</w:t>
            </w:r>
            <w:r>
              <w:rPr>
                <w:rFonts w:ascii="Arial" w:cs="Arial" w:hAnsi="Arial"/>
                <w:color w:val="4F81BD"/>
                <w:sz w:val="20"/>
                <w:szCs w:val="20"/>
                <w:lang w:eastAsia="ja-JP"/>
              </w:rPr>
              <w:t xml:space="preserve">  </w:t>
            </w:r>
            <w:del w:author="Mike Beckerle" w:date="2012-07-25T23:13:00Z" w:id="175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  <w:lang w:bidi="he-IL" w:eastAsia="ja-JP"/>
                </w:rPr>
                <w:delText>Nil</w:delText>
              </w:r>
            </w:del>
            <w:ins w:author="Mike Beckerle" w:date="2012-07-25T23:13:00Z" w:id="176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  <w:lang w:bidi="he-IL" w:eastAsia="ja-JP"/>
                </w:rPr>
                <w:t>Nil</w:t>
              </w:r>
            </w:ins>
            <w:r>
              <w:rPr>
                <w:rFonts w:ascii="Arial" w:cs="Arial" w:hAnsi="Arial"/>
                <w:b/>
                <w:i/>
                <w:color w:val="4F81BD"/>
                <w:sz w:val="20"/>
                <w:szCs w:val="20"/>
                <w:lang w:bidi="he-IL" w:eastAsia="ja-JP"/>
              </w:rPr>
              <w:t xml:space="preserve">LiteralValue </w:t>
            </w:r>
            <w:r>
              <w:rPr>
                <w:rFonts w:ascii="Arial" w:cs="Arial" w:hAnsi="Arial"/>
                <w:bCs/>
                <w:iCs/>
                <w:color w:val="4F81BD"/>
                <w:sz w:val="20"/>
                <w:szCs w:val="20"/>
                <w:lang w:bidi="he-IL" w:eastAsia="ja-JP"/>
              </w:rPr>
              <w:t>RightPad</w:t>
            </w:r>
            <w:ins w:author="IBM_USER" w:date="2012-07-11T22:57:00Z" w:id="177">
              <w:r>
                <w:rPr>
                  <w:rFonts w:ascii="Arial" w:cs="Arial" w:hAnsi="Arial"/>
                  <w:bCs/>
                  <w:iCs/>
                  <w:color w:val="4F81BD"/>
                  <w:sz w:val="20"/>
                  <w:szCs w:val="20"/>
                  <w:lang w:bidi="he-IL" w:eastAsia="ja-JP"/>
                </w:rPr>
                <w:t>OrFill</w:t>
              </w:r>
            </w:ins>
            <w:del w:author="IBM_USER" w:date="2012-07-11T22:57:00Z" w:id="178">
              <w:r>
                <w:rPr>
                  <w:rFonts w:ascii="Arial" w:cs="Arial" w:hAnsi="Arial"/>
                  <w:bCs/>
                  <w:iCs/>
                  <w:color w:val="4F81BD"/>
                  <w:sz w:val="20"/>
                  <w:szCs w:val="20"/>
                  <w:lang w:bidi="he-IL" w:eastAsia="ja-JP"/>
                </w:rPr>
                <w:delText>ding</w:delText>
              </w:r>
            </w:del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IBM_USER" w:date="2012-07-30T22:54:00Z" w:id="179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ComplexLiteralNilNilElementRep = NilNilElementLeftFraming NilNilElementRightFraming</w:delText>
              </w:r>
            </w:del>
          </w:p>
          <w:p>
            <w:pPr>
              <w:pStyle w:val="style0"/>
            </w:pPr>
            <w:del w:author="IBM_USER" w:date="2012-07-30T22:45:00Z" w:id="180">
              <w:r>
                <w:rPr>
                  <w:rFonts w:ascii="Arial" w:cs="Arial" w:hAnsi="Arial"/>
                  <w:i/>
                  <w:iCs/>
                  <w:sz w:val="20"/>
                  <w:szCs w:val="20"/>
                </w:rPr>
                <w:delText>(note change to the</w:delText>
              </w:r>
            </w:del>
            <w:del w:author="IBM_USER" w:date="2012-07-30T22:45:00Z" w:id="181">
              <w:r>
                <w:rPr>
                  <w:rFonts w:ascii="Arial" w:cs="Arial" w:hAnsi="Arial"/>
                  <w:i/>
                  <w:iCs/>
                  <w:sz w:val="20"/>
                  <w:szCs w:val="20"/>
                  <w:lang w:bidi="he-IL" w:eastAsia="ja-JP"/>
                </w:rPr>
                <w:delText xml:space="preserve"> above line: rem</w:delText>
              </w:r>
            </w:del>
            <w:del w:author="IBM_USER" w:date="2012-07-30T22:45:00Z" w:id="182">
              <w:r>
                <w:rPr>
                  <w:rFonts w:ascii="Arial" w:cs="Arial" w:hAnsi="Arial"/>
                  <w:i/>
                  <w:iCs/>
                  <w:color w:val="000000"/>
                  <w:sz w:val="20"/>
                  <w:szCs w:val="20"/>
                  <w:lang w:bidi="he-IL" w:eastAsia="ja-JP"/>
                </w:rPr>
                <w:delText xml:space="preserve">oved </w:delText>
              </w:r>
            </w:del>
            <w:del w:author="IBM_USER" w:date="2012-07-30T22:45:00Z" w:id="183">
              <w:r>
                <w:rPr>
                  <w:rFonts w:ascii="Arial" w:cs="Arial" w:hAnsi="Arial"/>
                  <w:b/>
                  <w:bCs/>
                  <w:i/>
                  <w:iCs/>
                  <w:color w:val="000000"/>
                  <w:sz w:val="20"/>
                  <w:szCs w:val="20"/>
                  <w:lang w:bidi="he-IL" w:eastAsia="ja-JP"/>
                </w:rPr>
                <w:delText>EmptyValue</w:delText>
              </w:r>
            </w:del>
            <w:del w:author="IBM_USER" w:date="2012-07-30T22:45:00Z" w:id="184">
              <w:r>
                <w:rPr>
                  <w:rFonts w:ascii="Arial" w:cs="Arial" w:hAnsi="Arial"/>
                  <w:i/>
                  <w:iCs/>
                  <w:color w:val="000000"/>
                  <w:sz w:val="20"/>
                  <w:szCs w:val="20"/>
                  <w:lang w:bidi="he-IL" w:eastAsia="ja-JP"/>
                </w:rPr>
                <w:delText xml:space="preserve"> </w:delText>
              </w:r>
            </w:del>
            <w:del w:author="IBM_USER" w:date="2012-07-30T22:45:00Z" w:id="185">
              <w:r>
                <w:rPr>
                  <w:rFonts w:ascii="Arial" w:cs="Arial" w:hAnsi="Arial"/>
                  <w:i/>
                  <w:iCs/>
                  <w:sz w:val="20"/>
                  <w:szCs w:val="20"/>
                  <w:lang w:bidi="he-IL" w:eastAsia="ja-JP"/>
                </w:rPr>
                <w:delText xml:space="preserve">from between </w:delText>
              </w:r>
            </w:del>
            <w:del w:author="IBM_USER" w:date="2012-07-30T22:45:00Z" w:id="186">
              <w:r>
                <w:rPr>
                  <w:rFonts w:ascii="Arial" w:cs="Arial" w:hAnsi="Arial"/>
                  <w:b/>
                  <w:i/>
                  <w:iCs/>
                  <w:sz w:val="20"/>
                  <w:szCs w:val="20"/>
                  <w:lang w:bidi="he-IL" w:eastAsia="ja-JP"/>
                </w:rPr>
                <w:delText>the framings)</w:delText>
              </w:r>
            </w:del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3220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ins w:author="IBM_USER" w:date="2012-07-11T22:38:00Z" w:id="187">
              <w:r>
                <w:rPr>
                  <w:rFonts w:ascii="Arial" w:cs="Arial" w:hAnsi="Arial"/>
                  <w:sz w:val="20"/>
                  <w:szCs w:val="20"/>
                </w:rPr>
                <w:t xml:space="preserve">Normal </w:t>
              </w:r>
            </w:ins>
            <w:ins w:author="IBM_USER" w:date="2012-07-11T22:40:00Z" w:id="188">
              <w:r>
                <w:rPr>
                  <w:rFonts w:ascii="Arial" w:cs="Arial" w:hAnsi="Arial"/>
                  <w:sz w:val="20"/>
                  <w:szCs w:val="20"/>
                </w:rPr>
                <w:t>Element</w:t>
              </w:r>
            </w:ins>
            <w:del w:author="IBM_USER" w:date="2012-07-11T22:38:00Z" w:id="189">
              <w:r>
                <w:rPr>
                  <w:rFonts w:ascii="Arial" w:cs="Arial" w:hAnsi="Arial"/>
                  <w:sz w:val="20"/>
                  <w:szCs w:val="20"/>
                </w:rPr>
                <w:delText>Element Framing</w:delText>
              </w:r>
            </w:del>
          </w:p>
          <w:p>
            <w:pPr>
              <w:pStyle w:val="style0"/>
            </w:pPr>
            <w:del w:author="IBM_USER" w:date="2012-07-11T22:38:00Z" w:id="190">
              <w:r>
                <w:rPr>
                  <w:rFonts w:ascii="Arial" w:cs="Arial" w:hAnsi="Arial"/>
                  <w:sz w:val="20"/>
                  <w:szCs w:val="20"/>
                </w:rPr>
                <w:delText>(everything about length and surrounding framing, and empty – which if you think about it is all about framing)</w:delText>
              </w:r>
            </w:del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del w:author="IBM_USER" w:date="2012-07-11T22:41:00Z" w:id="191">
              <w:r>
                <w:rPr>
                  <w:rFonts w:ascii="Arial" w:cs="Arial" w:hAnsi="Arial"/>
                  <w:color w:val="000000"/>
                  <w:sz w:val="20"/>
                  <w:szCs w:val="20"/>
                  <w:lang w:eastAsia="ja-JP"/>
                </w:rPr>
                <w:delText>Content Regions</w:delText>
              </w:r>
            </w:del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IBM_USER" w:date="2012-07-11T22:38:00Z" w:id="192">
              <w:r>
                <w:rPr>
                  <w:rFonts w:ascii="Arial" w:cs="Arial" w:hAnsi="Arial"/>
                  <w:sz w:val="20"/>
                  <w:szCs w:val="20"/>
                </w:rPr>
                <w:delText xml:space="preserve">EmptyElement = LeadingAlignment </w:delText>
              </w:r>
            </w:del>
            <w:del w:author="IBM_USER" w:date="2012-07-11T22:38:00Z" w:id="193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EmptyInitiator</w:delText>
              </w:r>
            </w:del>
            <w:del w:author="IBM_USER" w:date="2012-07-11T22:38:00Z" w:id="194">
              <w:r>
                <w:rPr>
                  <w:rFonts w:ascii="Arial" w:cs="Arial" w:hAnsi="Arial"/>
                  <w:b/>
                  <w:bCs/>
                  <w:i/>
                  <w:iCs/>
                  <w:sz w:val="20"/>
                  <w:szCs w:val="20"/>
                </w:rPr>
                <w:delText xml:space="preserve"> </w:delText>
              </w:r>
            </w:del>
            <w:del w:author="IBM_USER" w:date="2012-07-11T22:38:00Z" w:id="195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 xml:space="preserve">PrefixLength </w:delText>
              </w:r>
            </w:del>
            <w:del w:author="IBM_USER" w:date="2012-07-11T22:38:00Z" w:id="196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EmptyTerminator</w:delText>
              </w:r>
            </w:del>
            <w:del w:author="IBM_USER" w:date="2012-07-11T22:38:00Z" w:id="197">
              <w:r>
                <w:rPr>
                  <w:rFonts w:ascii="Arial" w:cs="Arial" w:hAnsi="Arial"/>
                  <w:sz w:val="20"/>
                  <w:szCs w:val="20"/>
                </w:rPr>
                <w:delText xml:space="preserve"> TrailingAlignment</w:delText>
              </w:r>
            </w:del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Simple</w:t>
            </w:r>
            <w:ins w:author="IBM_USER" w:date="2012-07-11T22:50:00Z" w:id="198">
              <w:r>
                <w:rPr>
                  <w:rFonts w:ascii="Arial" w:cs="Arial" w:hAnsi="Arial"/>
                  <w:sz w:val="20"/>
                  <w:szCs w:val="20"/>
                </w:rPr>
                <w:t>Normal</w:t>
              </w:r>
            </w:ins>
            <w:ins w:author="IBM_USER" w:date="2012-07-11T22:39:00Z" w:id="199">
              <w:r>
                <w:rPr>
                  <w:rFonts w:ascii="Arial" w:cs="Arial" w:hAnsi="Arial"/>
                  <w:sz w:val="20"/>
                  <w:szCs w:val="20"/>
                </w:rPr>
                <w:t>Rep</w:t>
              </w:r>
            </w:ins>
            <w:del w:author="IBM_USER" w:date="2012-07-11T22:39:00Z" w:id="200">
              <w:r>
                <w:rPr>
                  <w:rFonts w:ascii="Arial" w:cs="Arial" w:hAnsi="Arial"/>
                  <w:sz w:val="20"/>
                  <w:szCs w:val="20"/>
                </w:rPr>
                <w:delText>Element</w:delText>
              </w:r>
            </w:del>
            <w:r>
              <w:rPr>
                <w:rFonts w:ascii="Arial" w:cs="Arial" w:hAnsi="Arial"/>
                <w:sz w:val="20"/>
                <w:szCs w:val="20"/>
              </w:rPr>
              <w:t xml:space="preserve"> = </w:t>
            </w:r>
            <w:del w:author="Mike Beckerle" w:date="2012-07-25T23:21:00Z" w:id="201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>Element</w:delText>
              </w:r>
            </w:del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 xml:space="preserve">LeftFraming </w:t>
            </w:r>
            <w:ins w:author="Mike Beckerle" w:date="2012-07-25T23:21:00Z" w:id="202">
              <w:r>
                <w:rPr>
                  <w:rFonts w:ascii="Arial" w:cs="Arial" w:hAnsi="Arial"/>
                  <w:color w:val="4F81BD"/>
                  <w:sz w:val="20"/>
                  <w:szCs w:val="20"/>
                  <w:lang w:bidi="he-IL" w:eastAsia="ja-JP"/>
                </w:rPr>
                <w:t xml:space="preserve">PrefixLength </w:t>
              </w:r>
            </w:ins>
            <w:r>
              <w:rPr>
                <w:rFonts w:ascii="Arial" w:cs="Arial" w:hAnsi="Arial"/>
                <w:color w:val="000000"/>
                <w:sz w:val="20"/>
                <w:szCs w:val="20"/>
                <w:lang w:eastAsia="ja-JP"/>
              </w:rPr>
              <w:t xml:space="preserve">SimpleContent </w:t>
            </w:r>
            <w:del w:author="Mike Beckerle" w:date="2012-07-25T23:21:00Z" w:id="203">
              <w:r>
                <w:rPr>
                  <w:rFonts w:ascii="Arial" w:cs="Arial" w:hAnsi="Arial"/>
                  <w:color w:val="4F81BD"/>
                  <w:sz w:val="20"/>
                  <w:szCs w:val="20"/>
                  <w:lang w:eastAsia="ja-JP"/>
                </w:rPr>
                <w:delText>Element</w:delText>
              </w:r>
            </w:del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>RightFraming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Complex</w:t>
            </w:r>
            <w:ins w:author="IBM_USER" w:date="2012-07-11T22:50:00Z" w:id="204">
              <w:r>
                <w:rPr>
                  <w:rFonts w:ascii="Arial" w:cs="Arial" w:hAnsi="Arial"/>
                  <w:sz w:val="20"/>
                  <w:szCs w:val="20"/>
                </w:rPr>
                <w:t>Normal</w:t>
              </w:r>
            </w:ins>
            <w:del w:author="IBM_USER" w:date="2012-07-11T22:39:00Z" w:id="205">
              <w:r>
                <w:rPr>
                  <w:rFonts w:ascii="Arial" w:cs="Arial" w:hAnsi="Arial"/>
                  <w:sz w:val="20"/>
                  <w:szCs w:val="20"/>
                </w:rPr>
                <w:delText>Element</w:delText>
              </w:r>
            </w:del>
            <w:ins w:author="IBM_USER" w:date="2012-07-11T22:39:00Z" w:id="206">
              <w:r>
                <w:rPr>
                  <w:rFonts w:ascii="Arial" w:cs="Arial" w:hAnsi="Arial"/>
                  <w:sz w:val="20"/>
                  <w:szCs w:val="20"/>
                </w:rPr>
                <w:t>Rep</w:t>
              </w:r>
            </w:ins>
            <w:r>
              <w:rPr>
                <w:rFonts w:ascii="Arial" w:cs="Arial" w:hAnsi="Arial"/>
                <w:sz w:val="20"/>
                <w:szCs w:val="20"/>
              </w:rPr>
              <w:t xml:space="preserve"> =</w:t>
            </w:r>
            <w:ins w:author="IBM_USER" w:date="2012-07-30T22:55:00Z" w:id="207">
              <w:r>
                <w:rPr>
                  <w:rFonts w:ascii="Arial" w:cs="Arial" w:hAnsi="Arial"/>
                  <w:sz w:val="20"/>
                  <w:szCs w:val="20"/>
                </w:rPr>
                <w:t xml:space="preserve"> </w:t>
              </w:r>
            </w:ins>
          </w:p>
          <w:p>
            <w:pPr>
              <w:pStyle w:val="style0"/>
            </w:pPr>
            <w:del w:author="IBM_USER" w:date="2012-07-30T22:55:00Z" w:id="208">
              <w:r>
                <w:rPr>
                  <w:rFonts w:ascii="Arial" w:cs="Arial" w:hAnsi="Arial"/>
                  <w:sz w:val="20"/>
                  <w:szCs w:val="20"/>
                </w:rPr>
                <w:delText xml:space="preserve">               </w:delText>
              </w:r>
            </w:del>
            <w:del w:author="Mike Beckerle" w:date="2012-07-25T23:21:00Z" w:id="209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>Element</w:delText>
              </w:r>
            </w:del>
            <w:r>
              <w:rPr>
                <w:rFonts w:ascii="Arial" w:hAnsi="Arial"/>
                <w:sz w:val="20"/>
                <w:szCs w:val="20"/>
              </w:rPr>
              <w:t>LeftFraming</w:t>
            </w:r>
            <w:r>
              <w:rPr/>
              <w:t xml:space="preserve"> </w:t>
            </w:r>
            <w:ins w:author="Mike Beckerle" w:date="2012-07-25T23:21:00Z" w:id="210">
              <w:r>
                <w:rPr>
                  <w:rFonts w:ascii="Arial" w:cs="Arial" w:hAnsi="Arial"/>
                  <w:color w:val="4F81BD"/>
                  <w:sz w:val="20"/>
                  <w:szCs w:val="20"/>
                  <w:lang w:bidi="he-IL" w:eastAsia="ja-JP"/>
                </w:rPr>
                <w:t xml:space="preserve">PrefixLength </w:t>
              </w:r>
            </w:ins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 xml:space="preserve">ComplexContent </w:t>
            </w:r>
            <w:r>
              <w:rPr>
                <w:rFonts w:ascii="Arial" w:cs="Arial" w:hAnsi="Arial"/>
                <w:b/>
                <w:i/>
                <w:sz w:val="20"/>
                <w:szCs w:val="20"/>
                <w:lang w:bidi="he-IL" w:eastAsia="ja-JP"/>
              </w:rPr>
              <w:t>ElementUnused</w:t>
            </w:r>
            <w:del w:author="Mike Beckerle" w:date="2012-07-25T23:25:00Z" w:id="211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delText xml:space="preserve"> </w:delText>
              </w:r>
            </w:del>
          </w:p>
          <w:p>
            <w:pPr>
              <w:pStyle w:val="style0"/>
            </w:pPr>
            <w:del w:author="Mike Beckerle" w:date="2012-07-25T23:22:00Z" w:id="212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 xml:space="preserve">   </w:delText>
              </w:r>
            </w:del>
            <w:del w:author="Mike Beckerle" w:date="2012-07-25T23:25:00Z" w:id="213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 xml:space="preserve">                                 </w:delText>
              </w:r>
            </w:del>
            <w:del w:author="Mike Beckerle" w:date="2012-07-25T23:21:00Z" w:id="214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delText>Element</w:delText>
              </w:r>
            </w:del>
            <w:ins w:author="Mike Beckerle" w:date="2012-07-25T23:25:00Z" w:id="215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t xml:space="preserve"> </w:t>
              </w:r>
            </w:ins>
            <w:ins w:author="IBM_USER" w:date="2012-07-30T22:55:00Z" w:id="216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t xml:space="preserve"> </w:t>
              </w:r>
            </w:ins>
          </w:p>
          <w:p>
            <w:pPr>
              <w:pStyle w:val="style0"/>
            </w:pPr>
            <w:ins w:author="IBM_USER" w:date="2012-07-30T22:55:00Z" w:id="217">
              <w:r>
                <w:rPr>
                  <w:rFonts w:ascii="Arial" w:cs="Arial" w:hAnsi="Arial"/>
                  <w:b/>
                  <w:i/>
                  <w:sz w:val="20"/>
                  <w:szCs w:val="20"/>
                  <w:lang w:bidi="he-IL" w:eastAsia="ja-JP"/>
                </w:rPr>
                <w:t xml:space="preserve">                                    </w:t>
              </w:r>
            </w:ins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>RightFraming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del w:author="Mike Beckerle" w:date="2012-07-25T23:21:00Z" w:id="218">
              <w:r>
                <w:rPr>
                  <w:rFonts w:ascii="Arial" w:cs="Arial" w:hAnsi="Arial"/>
                  <w:color w:val="4F81BD"/>
                  <w:sz w:val="20"/>
                  <w:szCs w:val="20"/>
                  <w:lang w:bidi="he-IL" w:eastAsia="ja-JP"/>
                </w:rPr>
                <w:delText>Element</w:delText>
              </w:r>
            </w:del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 xml:space="preserve">LeftFraming = </w:t>
            </w:r>
            <w:r>
              <w:rPr>
                <w:rFonts w:ascii="Arial" w:cs="Arial" w:hAnsi="Arial"/>
                <w:color w:val="4F81BD"/>
                <w:sz w:val="20"/>
                <w:szCs w:val="20"/>
              </w:rPr>
              <w:t xml:space="preserve">LeadingAlignment </w:t>
            </w:r>
            <w:del w:author="Mike Beckerle" w:date="2012-07-25T23:20:00Z" w:id="219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Element</w:delText>
              </w:r>
            </w:del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>Initiator</w:t>
            </w:r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 xml:space="preserve"> </w:t>
            </w:r>
          </w:p>
          <w:p>
            <w:pPr>
              <w:pStyle w:val="style0"/>
            </w:pPr>
            <w:del w:author="Mike Beckerle" w:date="2012-07-25T23:21:00Z" w:id="220">
              <w:r>
                <w:rPr>
                  <w:rFonts w:ascii="Arial" w:cs="Arial" w:hAnsi="Arial"/>
                  <w:color w:val="4F81BD"/>
                  <w:sz w:val="20"/>
                  <w:szCs w:val="20"/>
                  <w:lang w:bidi="he-IL" w:eastAsia="ja-JP"/>
                </w:rPr>
                <w:delText>PrefixLength</w:delText>
              </w:r>
            </w:del>
          </w:p>
          <w:p>
            <w:pPr>
              <w:pStyle w:val="style0"/>
            </w:pPr>
            <w:del w:author="Mike Beckerle" w:date="2012-07-25T23:21:00Z" w:id="221">
              <w:r>
                <w:rPr>
                  <w:rFonts w:ascii="Arial" w:cs="Arial" w:hAnsi="Arial"/>
                  <w:color w:val="4F81BD"/>
                  <w:sz w:val="20"/>
                  <w:szCs w:val="20"/>
                  <w:lang w:bidi="he-IL" w:eastAsia="ja-JP"/>
                </w:rPr>
                <w:delText>Element</w:delText>
              </w:r>
            </w:del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 xml:space="preserve">RightFraming = </w:t>
            </w:r>
            <w:del w:author="Mike Beckerle" w:date="2012-07-25T23:20:00Z" w:id="222">
              <w:r>
                <w:rPr>
                  <w:rFonts w:ascii="Arial" w:cs="Arial" w:hAnsi="Arial"/>
                  <w:b/>
                  <w:i/>
                  <w:color w:val="4F81BD"/>
                  <w:sz w:val="20"/>
                  <w:szCs w:val="20"/>
                  <w:lang w:bidi="he-IL" w:eastAsia="ja-JP"/>
                </w:rPr>
                <w:delText>Element</w:delText>
              </w:r>
            </w:del>
            <w:r>
              <w:rPr>
                <w:rFonts w:ascii="Arial" w:cs="Arial" w:hAnsi="Arial"/>
                <w:b/>
                <w:i/>
                <w:color w:val="4F81BD"/>
                <w:sz w:val="20"/>
                <w:szCs w:val="20"/>
                <w:lang w:bidi="he-IL" w:eastAsia="ja-JP"/>
              </w:rPr>
              <w:t>Terminator</w:t>
            </w:r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 xml:space="preserve"> TrailingAlignment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 xml:space="preserve">PrefixLength = </w:t>
            </w:r>
            <w:r>
              <w:rPr>
                <w:rFonts w:ascii="Arial" w:cs="Arial" w:hAnsi="Arial"/>
                <w:color w:val="000000"/>
                <w:sz w:val="20"/>
                <w:szCs w:val="20"/>
                <w:lang w:eastAsia="ja-JP"/>
              </w:rPr>
              <w:t>SimpleContent | PrefixPrefixLength SimpleContent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  <w:sz w:val="20"/>
                <w:szCs w:val="20"/>
                <w:lang w:eastAsia="ja-JP"/>
              </w:rPr>
              <w:t xml:space="preserve">PrefixPrefixLength = SimpleContent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4F81BD"/>
                <w:sz w:val="20"/>
                <w:szCs w:val="20"/>
                <w:lang w:eastAsia="ja-JP"/>
              </w:rPr>
              <w:t xml:space="preserve">SimpleContent = </w:t>
            </w:r>
            <w:r>
              <w:rPr>
                <w:rFonts w:ascii="Arial" w:cs="Arial" w:hAnsi="Arial"/>
                <w:b/>
                <w:color w:val="00000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  <w:lang w:bidi="he-IL" w:eastAsia="ja-JP"/>
              </w:rPr>
              <w:t>LeftPadding</w:t>
            </w:r>
            <w:r>
              <w:rPr>
                <w:rFonts w:ascii="Arial" w:cs="Arial" w:hAnsi="Arial"/>
                <w:color w:val="00000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cs="Arial" w:hAnsi="Arial"/>
                <w:color w:val="0000FF"/>
                <w:sz w:val="20"/>
                <w:szCs w:val="20"/>
                <w:lang w:eastAsia="ja-JP"/>
              </w:rPr>
              <w:t xml:space="preserve">[ </w:t>
            </w:r>
            <w:del w:author="Mike Beckerle" w:date="2012-07-25T23:14:00Z" w:id="223">
              <w:r>
                <w:rPr>
                  <w:rFonts w:ascii="Arial" w:cs="Arial" w:hAnsi="Arial"/>
                  <w:b/>
                  <w:i/>
                  <w:color w:val="0000FF"/>
                  <w:sz w:val="20"/>
                  <w:szCs w:val="20"/>
                  <w:lang w:bidi="he-IL" w:eastAsia="ja-JP"/>
                </w:rPr>
                <w:delText>Nil</w:delText>
              </w:r>
            </w:del>
            <w:ins w:author="Mike Beckerle" w:date="2012-07-25T23:14:00Z" w:id="224">
              <w:r>
                <w:rPr>
                  <w:rFonts w:ascii="Arial" w:cs="Arial" w:hAnsi="Arial"/>
                  <w:b/>
                  <w:i/>
                  <w:color w:val="0000FF"/>
                  <w:sz w:val="20"/>
                  <w:szCs w:val="20"/>
                  <w:lang w:bidi="he-IL" w:eastAsia="ja-JP"/>
                </w:rPr>
                <w:t>Nil</w:t>
              </w:r>
            </w:ins>
            <w:r>
              <w:rPr>
                <w:rFonts w:ascii="Arial" w:cs="Arial" w:hAnsi="Arial"/>
                <w:b/>
                <w:i/>
                <w:color w:val="0000FF"/>
                <w:sz w:val="20"/>
                <w:szCs w:val="20"/>
                <w:lang w:bidi="he-IL" w:eastAsia="ja-JP"/>
              </w:rPr>
              <w:t>LogicalValue | SimpleValue</w:t>
            </w:r>
            <w:r>
              <w:rPr>
                <w:rFonts w:ascii="Arial" w:cs="Arial" w:hAnsi="Arial"/>
                <w:color w:val="0000FF"/>
                <w:sz w:val="20"/>
                <w:szCs w:val="20"/>
                <w:lang w:bidi="he-IL" w:eastAsia="ja-JP"/>
              </w:rPr>
              <w:t xml:space="preserve"> ]</w:t>
            </w:r>
            <w:r>
              <w:rPr>
                <w:rFonts w:ascii="Arial" w:cs="Arial" w:hAnsi="Arial"/>
                <w:b/>
                <w:i/>
                <w:sz w:val="20"/>
                <w:szCs w:val="20"/>
                <w:lang w:bidi="he-IL" w:eastAsia="ja-JP"/>
              </w:rPr>
              <w:t xml:space="preserve">  </w:t>
            </w:r>
            <w:r>
              <w:rPr>
                <w:rFonts w:ascii="Arial" w:cs="Arial" w:hAnsi="Arial"/>
                <w:bCs/>
                <w:iCs/>
                <w:sz w:val="20"/>
                <w:szCs w:val="20"/>
                <w:lang w:bidi="he-IL" w:eastAsia="ja-JP"/>
              </w:rPr>
              <w:t>RightPadOrFill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  <w:lang w:bidi="he-IL" w:eastAsia="ja-JP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4F81BD"/>
                <w:sz w:val="20"/>
                <w:szCs w:val="20"/>
                <w:lang w:bidi="he-IL" w:eastAsia="ja-JP"/>
              </w:rPr>
              <w:t>ComplexContent</w:t>
            </w:r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 xml:space="preserve"> = Sequence | Choice</w:t>
            </w:r>
            <w:r>
              <w:rPr>
                <w:rFonts w:ascii="Arial" w:cs="Arial" w:hAnsi="Arial"/>
                <w:b/>
                <w:i/>
                <w:color w:val="0000FF"/>
                <w:sz w:val="20"/>
                <w:szCs w:val="20"/>
                <w:lang w:bidi="he-IL" w:eastAsia="he-IL"/>
              </w:rPr>
              <w:t xml:space="preserve"> 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3028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Complex Content Regions</w:t>
            </w:r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spacing w:after="101" w:before="101"/>
            </w:pPr>
            <w:r>
              <w:rPr>
                <w:rFonts w:ascii="Arial" w:cs="Arial" w:hAnsi="Arial"/>
                <w:sz w:val="20"/>
                <w:szCs w:val="20"/>
              </w:rPr>
              <w:t xml:space="preserve">Sequence = </w:t>
            </w:r>
            <w:del w:author="Mike Beckerle" w:date="2012-07-25T23:21:00Z" w:id="225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 xml:space="preserve">LeadingAlignment </w:delText>
              </w:r>
            </w:del>
            <w:del w:author="Mike Beckerle" w:date="2012-07-25T23:20:00Z" w:id="226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Sequence</w:delText>
              </w:r>
            </w:del>
            <w:del w:author="Mike Beckerle" w:date="2012-07-25T23:21:00Z" w:id="227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Initiator</w:delText>
              </w:r>
            </w:del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 xml:space="preserve"> </w:t>
            </w:r>
            <w:ins w:author="Mike Beckerle" w:date="2012-07-25T23:26:00Z" w:id="228">
              <w:r>
                <w:rPr>
                  <w:rFonts w:ascii="Arial" w:cs="Arial" w:hAnsi="Arial"/>
                  <w:sz w:val="20"/>
                  <w:szCs w:val="20"/>
                  <w:lang w:bidi="he-IL" w:eastAsia="ja-JP"/>
                </w:rPr>
                <w:t xml:space="preserve">LeftFraming </w:t>
              </w:r>
            </w:ins>
            <w:r>
              <w:rPr>
                <w:rFonts w:ascii="Arial" w:cs="Arial" w:hAnsi="Arial"/>
                <w:sz w:val="20"/>
                <w:szCs w:val="20"/>
              </w:rPr>
              <w:t>SequenceContent</w:t>
            </w:r>
            <w:ins w:author="Mike Beckerle" w:date="2012-07-25T23:26:00Z" w:id="229">
              <w:r>
                <w:rPr>
                  <w:rFonts w:ascii="Arial" w:cs="Arial" w:hAnsi="Arial"/>
                  <w:sz w:val="20"/>
                  <w:szCs w:val="20"/>
                </w:rPr>
                <w:t xml:space="preserve"> RightFraming</w:t>
              </w:r>
            </w:ins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del w:author="Mike Beckerle" w:date="2012-07-25T23:20:00Z" w:id="230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Sequence</w:delText>
              </w:r>
            </w:del>
            <w:del w:author="Mike Beckerle" w:date="2012-07-25T23:27:00Z" w:id="231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Terminator TrailingAlignment</w:delText>
              </w:r>
            </w:del>
          </w:p>
          <w:p>
            <w:pPr>
              <w:pStyle w:val="style0"/>
              <w:spacing w:after="101" w:before="101"/>
            </w:pPr>
            <w:r>
              <w:rPr/>
            </w:r>
          </w:p>
          <w:p>
            <w:pPr>
              <w:pStyle w:val="style136"/>
              <w:ind w:hanging="0" w:left="0" w:right="0"/>
            </w:pPr>
            <w:r>
              <w:rPr>
                <w:rFonts w:cs="Arial"/>
              </w:rPr>
              <w:t xml:space="preserve">SequenceContent = [ </w:t>
            </w:r>
            <w:r>
              <w:rPr>
                <w:rFonts w:cs="Arial"/>
                <w:b/>
                <w:bCs/>
                <w:i/>
                <w:iCs/>
              </w:rPr>
              <w:t>PrefixSeparator</w:t>
            </w:r>
            <w:r>
              <w:rPr>
                <w:rFonts w:cs="Arial"/>
                <w:i/>
                <w:iCs/>
              </w:rPr>
              <w:t xml:space="preserve"> </w:t>
            </w:r>
            <w:r>
              <w:rPr>
                <w:rFonts w:cs="Arial"/>
              </w:rPr>
              <w:t xml:space="preserve">EnclosedContent [ </w:t>
            </w:r>
            <w:r>
              <w:rPr>
                <w:rFonts w:cs="Arial"/>
                <w:b/>
                <w:bCs/>
                <w:i/>
                <w:iCs/>
              </w:rPr>
              <w:t>Separator</w:t>
            </w:r>
            <w:r>
              <w:rPr>
                <w:rFonts w:cs="Arial"/>
              </w:rPr>
              <w:t xml:space="preserve"> EnclosedContent ]* </w:t>
            </w:r>
          </w:p>
          <w:p>
            <w:pPr>
              <w:pStyle w:val="style136"/>
              <w:ind w:hanging="0" w:left="0" w:right="0"/>
            </w:pPr>
            <w:ins w:author="IBM_USER" w:date="2012-07-30T22:55:00Z" w:id="232">
              <w:r>
                <w:rPr>
                  <w:rFonts w:cs="Arial"/>
                </w:rPr>
                <w:t xml:space="preserve">                                </w:t>
              </w:r>
            </w:ins>
            <w:r>
              <w:rPr>
                <w:rFonts w:cs="Arial"/>
                <w:b/>
                <w:bCs/>
                <w:i/>
                <w:iCs/>
              </w:rPr>
              <w:t>PostfixSeparator</w:t>
            </w:r>
            <w:r>
              <w:rPr>
                <w:rFonts w:cs="Arial"/>
              </w:rPr>
              <w:t xml:space="preserve"> </w:t>
            </w:r>
          </w:p>
          <w:p>
            <w:pPr>
              <w:pStyle w:val="style136"/>
              <w:ind w:hanging="0" w:left="0" w:right="0"/>
            </w:pPr>
            <w:r>
              <w:rPr/>
            </w:r>
          </w:p>
          <w:p>
            <w:pPr>
              <w:pStyle w:val="style0"/>
              <w:spacing w:after="101" w:before="101"/>
            </w:pPr>
            <w:r>
              <w:rPr>
                <w:rFonts w:ascii="Arial" w:cs="Arial" w:hAnsi="Arial"/>
                <w:sz w:val="20"/>
                <w:szCs w:val="20"/>
              </w:rPr>
              <w:t xml:space="preserve">Choice = </w:t>
            </w:r>
            <w:del w:author="Mike Beckerle" w:date="2012-07-25T23:27:00Z" w:id="233">
              <w:r>
                <w:rPr>
                  <w:rFonts w:ascii="Arial" w:cs="Arial" w:hAnsi="Arial"/>
                  <w:color w:val="4F81BD"/>
                  <w:sz w:val="20"/>
                  <w:szCs w:val="20"/>
                </w:rPr>
                <w:delText>LeadingAlignment</w:delText>
              </w:r>
            </w:del>
            <w:del w:author="Mike Beckerle" w:date="2012-07-25T23:27:00Z" w:id="234">
              <w:r>
                <w:rPr>
                  <w:rFonts w:ascii="Arial" w:cs="Arial" w:hAnsi="Arial"/>
                  <w:sz w:val="20"/>
                  <w:szCs w:val="20"/>
                </w:rPr>
                <w:delText xml:space="preserve"> </w:delText>
              </w:r>
            </w:del>
            <w:del w:author="Mike Beckerle" w:date="2012-07-25T23:20:00Z" w:id="235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Choice</w:delText>
              </w:r>
            </w:del>
            <w:del w:author="Mike Beckerle" w:date="2012-07-25T23:27:00Z" w:id="236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Initiator</w:delText>
              </w:r>
            </w:del>
            <w:ins w:author="Mike Beckerle" w:date="2012-07-25T23:27:00Z" w:id="237">
              <w:r>
                <w:rPr>
                  <w:rFonts w:ascii="Arial" w:cs="Arial" w:hAnsi="Arial"/>
                  <w:sz w:val="20"/>
                  <w:szCs w:val="20"/>
                </w:rPr>
                <w:t>LeftFraming</w:t>
              </w:r>
            </w:ins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ChoiceContent </w:t>
            </w:r>
            <w:del w:author="Mike Beckerle" w:date="2012-07-25T23:20:00Z" w:id="238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Choice</w:delText>
              </w:r>
            </w:del>
            <w:del w:author="Mike Beckerle" w:date="2012-07-25T23:27:00Z" w:id="239">
              <w:r>
                <w:rPr>
                  <w:rFonts w:ascii="Arial" w:cs="Arial" w:hAnsi="Arial"/>
                  <w:b/>
                  <w:bCs/>
                  <w:i/>
                  <w:iCs/>
                  <w:color w:val="4F81BD"/>
                  <w:sz w:val="20"/>
                  <w:szCs w:val="20"/>
                </w:rPr>
                <w:delText>Terminator TrailingAlignment</w:delText>
              </w:r>
            </w:del>
            <w:ins w:author="Mike Beckerle" w:date="2012-07-25T23:27:00Z" w:id="240">
              <w:r>
                <w:rPr>
                  <w:rFonts w:ascii="Arial" w:cs="Arial" w:hAnsi="Arial"/>
                  <w:color w:val="000000"/>
                  <w:sz w:val="20"/>
                  <w:szCs w:val="20"/>
                </w:rPr>
                <w:t>RightFraming</w:t>
              </w:r>
            </w:ins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ChoiceContent = [ EnclosedContent ] </w:t>
            </w:r>
            <w:r>
              <w:rPr>
                <w:rFonts w:ascii="Arial" w:cs="Arial" w:hAnsi="Arial"/>
                <w:b/>
                <w:i/>
                <w:sz w:val="20"/>
                <w:szCs w:val="20"/>
                <w:lang w:bidi="he-IL" w:eastAsia="ja-JP"/>
              </w:rPr>
              <w:t>ChoiceUnused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EnclosedContent = [ EnclosedElement | Array | Sequence | </w:t>
            </w:r>
            <w:r>
              <w:rPr>
                <w:rFonts w:ascii="Arial" w:cs="Arial" w:hAnsi="Arial"/>
                <w:color w:val="4F81BD"/>
                <w:sz w:val="20"/>
                <w:szCs w:val="20"/>
              </w:rPr>
              <w:t>Choice</w:t>
            </w:r>
            <w:r>
              <w:rPr>
                <w:rFonts w:ascii="Arial" w:cs="Arial" w:hAnsi="Arial"/>
                <w:sz w:val="20"/>
                <w:szCs w:val="20"/>
              </w:rPr>
              <w:t xml:space="preserve"> ]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Array = [ EnclosedElement [ </w:t>
            </w:r>
            <w:r>
              <w:rPr>
                <w:rFonts w:ascii="Arial" w:cs="Arial" w:hAnsi="Arial"/>
                <w:b/>
                <w:i/>
                <w:sz w:val="20"/>
                <w:szCs w:val="20"/>
              </w:rPr>
              <w:t>Separator</w:t>
            </w:r>
            <w:r>
              <w:rPr>
                <w:rFonts w:ascii="Arial" w:cs="Arial" w:hAnsi="Arial"/>
                <w:sz w:val="20"/>
                <w:szCs w:val="20"/>
              </w:rPr>
              <w:t xml:space="preserve"> EnclosedElement ]*  [ </w:t>
            </w:r>
            <w:r>
              <w:rPr>
                <w:rFonts w:ascii="Arial" w:cs="Arial" w:hAnsi="Arial"/>
                <w:b/>
                <w:i/>
                <w:sz w:val="20"/>
                <w:szCs w:val="20"/>
              </w:rPr>
              <w:t>Separator</w:t>
            </w:r>
            <w:r>
              <w:rPr>
                <w:rFonts w:ascii="Arial" w:cs="Arial" w:hAnsi="Arial"/>
                <w:sz w:val="20"/>
                <w:szCs w:val="20"/>
              </w:rPr>
              <w:t xml:space="preserve"> StopValue] ]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>StopValue = SimpleElement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773"/>
          <w:cantSplit w:val="false"/>
        </w:trPr>
        <w:tc>
          <w:tcPr>
            <w:tcW w:type="dxa" w:w="16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  <w:lang w:bidi="he-IL" w:eastAsia="ja-JP"/>
              </w:rPr>
              <w:t>Details of Other Framing</w:t>
            </w:r>
          </w:p>
        </w:tc>
        <w:tc>
          <w:tcPr>
            <w:tcW w:type="dxa" w:w="86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LeadingAlignment = 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</w:rPr>
              <w:t>LeadingSkip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</w:rPr>
              <w:t>AlignmentFill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</w:rPr>
              <w:t xml:space="preserve">TrailingAlignment = </w:t>
            </w:r>
            <w:r>
              <w:rPr>
                <w:rFonts w:ascii="Arial" w:cs="Arial" w:hAnsi="Arial"/>
                <w:b/>
                <w:bCs/>
                <w:i/>
                <w:iCs/>
                <w:sz w:val="20"/>
                <w:szCs w:val="20"/>
              </w:rPr>
              <w:t>TrailingSkip</w:t>
            </w:r>
          </w:p>
          <w:p>
            <w:pPr>
              <w:pStyle w:val="style0"/>
            </w:pPr>
            <w:r>
              <w:rPr>
                <w:rFonts w:ascii="Arial" w:cs="Arial" w:hAnsi="Arial"/>
                <w:bCs/>
                <w:iCs/>
                <w:color w:val="4F81BD"/>
                <w:sz w:val="20"/>
                <w:szCs w:val="20"/>
              </w:rPr>
              <w:t xml:space="preserve">RightPadOrFill = </w:t>
            </w:r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>RightPadding</w:t>
            </w:r>
            <w:r>
              <w:rPr>
                <w:rFonts w:ascii="Arial" w:cs="Arial" w:hAnsi="Arial"/>
                <w:bCs/>
                <w:iCs/>
                <w:color w:val="4F81BD"/>
                <w:sz w:val="20"/>
                <w:szCs w:val="20"/>
              </w:rPr>
              <w:t xml:space="preserve"> | </w:t>
            </w:r>
            <w:r>
              <w:rPr>
                <w:rFonts w:ascii="Arial" w:cs="Arial" w:hAnsi="Arial"/>
                <w:b/>
                <w:bCs/>
                <w:i/>
                <w:iCs/>
                <w:color w:val="4F81BD"/>
                <w:sz w:val="20"/>
                <w:szCs w:val="20"/>
              </w:rPr>
              <w:t>RightFill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110"/>
        <w:spacing w:after="280" w:before="0"/>
      </w:pPr>
      <w:r>
        <w:rPr/>
      </w:r>
    </w:p>
    <w:p>
      <w:pPr>
        <w:pStyle w:val="style0"/>
      </w:pPr>
      <w:bookmarkStart w:id="1" w:name="__RefHeading__21_484932480"/>
      <w:bookmarkStart w:id="2" w:name="__RefHeading__23_484932480"/>
      <w:bookmarkEnd w:id="1"/>
      <w:bookmarkEnd w:id="2"/>
      <w:r>
        <w:rPr>
          <w:rFonts w:ascii="Arial" w:cs="Arial" w:hAnsi="Arial"/>
          <w:sz w:val="20"/>
          <w:szCs w:val="20"/>
        </w:rPr>
        <w:t>Notes: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hAnsi="Arial"/>
          <w:sz w:val="20"/>
          <w:szCs w:val="20"/>
        </w:rPr>
        <w:t xml:space="preserve">For a simple element, if nilKind is ‘literalCharacter’ the nil comparison occurs before trimming when parsing, otherwise it occurs after trimming. See errata 2.8. </w:t>
      </w:r>
      <w:r>
        <w:rPr>
          <w:rFonts w:ascii="Arial" w:cs="Arial" w:hAnsi="Arial"/>
          <w:i/>
          <w:color w:val="4F81BD"/>
          <w:sz w:val="20"/>
          <w:szCs w:val="20"/>
        </w:rPr>
        <w:t>This is modelled explicitly in the grammar now. So this note isn’t needed.</w:t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</w:pPr>
      <w:bookmarkStart w:id="3" w:name="DocumentNodeOverview"/>
      <w:bookmarkStart w:id="4" w:name="__RefHeading__53_484932480"/>
      <w:bookmarkStart w:id="5" w:name="__RefHeading__55_484932480"/>
      <w:bookmarkStart w:id="6" w:name="__RefHeading__57_484932480"/>
      <w:bookmarkStart w:id="7" w:name="DocumentNodeOverview"/>
      <w:bookmarkStart w:id="8" w:name="__RefHeading__53_484932480"/>
      <w:bookmarkStart w:id="9" w:name="__RefHeading__55_484932480"/>
      <w:bookmarkStart w:id="10" w:name="__RefHeading__57_484932480"/>
      <w:bookmarkEnd w:id="7"/>
      <w:bookmarkEnd w:id="8"/>
      <w:bookmarkEnd w:id="9"/>
      <w:bookmarkEnd w:id="10"/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-6145" w:linePitch="312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pos="360" w:val="num"/>
        </w:tabs>
        <w:ind w:hanging="360" w:left="36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MS Mincho" w:hAnsi="Times New Roman"/>
      <w:color w:val="00000A"/>
      <w:sz w:val="24"/>
      <w:szCs w:val="24"/>
      <w:lang w:bidi="ar-SA" w:eastAsia="ar-SA" w:val="en-GB"/>
    </w:rPr>
  </w:style>
  <w:style w:styleId="style1" w:type="paragraph">
    <w:name w:val="Heading 1"/>
    <w:basedOn w:val="style0"/>
    <w:next w:val="style105"/>
    <w:pPr>
      <w:keepNext/>
      <w:numPr>
        <w:ilvl w:val="0"/>
        <w:numId w:val="1"/>
      </w:numPr>
      <w:spacing w:after="60" w:before="240"/>
      <w:outlineLvl w:val="0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105"/>
    <w:pPr>
      <w:numPr>
        <w:ilvl w:val="1"/>
        <w:numId w:val="1"/>
      </w:numPr>
      <w:spacing w:after="280" w:before="280"/>
      <w:outlineLvl w:val="1"/>
    </w:pPr>
    <w:rPr>
      <w:b/>
      <w:bCs/>
      <w:sz w:val="36"/>
      <w:szCs w:val="36"/>
    </w:rPr>
  </w:style>
  <w:style w:styleId="style3" w:type="paragraph">
    <w:name w:val="Heading 3"/>
    <w:basedOn w:val="style0"/>
    <w:next w:val="style105"/>
    <w:pPr>
      <w:numPr>
        <w:ilvl w:val="2"/>
        <w:numId w:val="1"/>
      </w:numPr>
      <w:spacing w:after="280" w:before="280"/>
      <w:outlineLvl w:val="2"/>
    </w:pPr>
    <w:rPr>
      <w:b/>
      <w:bCs/>
      <w:sz w:val="27"/>
      <w:szCs w:val="27"/>
    </w:rPr>
  </w:style>
  <w:style w:styleId="style4" w:type="paragraph">
    <w:name w:val="Heading 4"/>
    <w:basedOn w:val="style0"/>
    <w:next w:val="style105"/>
    <w:pPr>
      <w:numPr>
        <w:ilvl w:val="3"/>
        <w:numId w:val="1"/>
      </w:numPr>
      <w:spacing w:after="280" w:before="280"/>
      <w:outlineLvl w:val="3"/>
    </w:pPr>
    <w:rPr>
      <w:b/>
      <w:bCs/>
    </w:rPr>
  </w:style>
  <w:style w:styleId="style5" w:type="paragraph">
    <w:name w:val="Heading 5"/>
    <w:basedOn w:val="style0"/>
    <w:next w:val="style105"/>
    <w:pPr>
      <w:numPr>
        <w:ilvl w:val="4"/>
        <w:numId w:val="1"/>
      </w:numPr>
      <w:spacing w:after="60" w:before="240"/>
      <w:outlineLvl w:val="4"/>
    </w:pPr>
    <w:rPr>
      <w:b/>
      <w:bCs/>
      <w:i/>
      <w:iCs/>
      <w:sz w:val="26"/>
      <w:szCs w:val="26"/>
    </w:rPr>
  </w:style>
  <w:style w:styleId="style6" w:type="paragraph">
    <w:name w:val="Heading 6"/>
    <w:basedOn w:val="style0"/>
    <w:next w:val="style105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style7" w:type="paragraph">
    <w:name w:val="Heading 7"/>
    <w:basedOn w:val="style0"/>
    <w:next w:val="style105"/>
    <w:pPr>
      <w:numPr>
        <w:ilvl w:val="6"/>
        <w:numId w:val="1"/>
      </w:numPr>
      <w:spacing w:after="60" w:before="240"/>
      <w:outlineLvl w:val="6"/>
    </w:pPr>
    <w:rPr/>
  </w:style>
  <w:style w:styleId="style8" w:type="paragraph">
    <w:name w:val="Heading 8"/>
    <w:basedOn w:val="style0"/>
    <w:next w:val="style105"/>
    <w:pPr>
      <w:numPr>
        <w:ilvl w:val="7"/>
        <w:numId w:val="1"/>
      </w:numPr>
      <w:spacing w:after="60" w:before="240"/>
      <w:outlineLvl w:val="7"/>
    </w:pPr>
    <w:rPr>
      <w:i/>
      <w:iCs/>
    </w:rPr>
  </w:style>
  <w:style w:styleId="style9" w:type="paragraph">
    <w:name w:val="Heading 9"/>
    <w:basedOn w:val="style0"/>
    <w:next w:val="style105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Courier New" w:cs="Courier New" w:hAnsi="Courier New"/>
    </w:rPr>
  </w:style>
  <w:style w:styleId="style18" w:type="character">
    <w:name w:val="WW8Num5z0"/>
    <w:next w:val="style18"/>
    <w:rPr>
      <w:rFonts w:ascii="Courier New" w:cs="Courier New" w:hAnsi="Courier New"/>
    </w:rPr>
  </w:style>
  <w:style w:styleId="style19" w:type="character">
    <w:name w:val="WW8Num6z0"/>
    <w:next w:val="style19"/>
    <w:rPr>
      <w:rFonts w:ascii="Courier New" w:cs="Courier New" w:hAnsi="Courier New"/>
    </w:rPr>
  </w:style>
  <w:style w:styleId="style20" w:type="character">
    <w:name w:val="WW8Num13z0"/>
    <w:next w:val="style20"/>
    <w:rPr>
      <w:rFonts w:ascii="Courier New" w:cs="Courier New" w:hAnsi="Courier New"/>
    </w:rPr>
  </w:style>
  <w:style w:styleId="style21" w:type="character">
    <w:name w:val="WW8Num16z0"/>
    <w:next w:val="style21"/>
    <w:rPr>
      <w:rFonts w:ascii="Courier New" w:cs="Courier New" w:hAnsi="Courier New"/>
    </w:rPr>
  </w:style>
  <w:style w:styleId="style22" w:type="character">
    <w:name w:val="WW8Num17z0"/>
    <w:next w:val="style22"/>
    <w:rPr>
      <w:b/>
      <w:bCs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WW-Absatz-Standardschriftart1"/>
    <w:next w:val="style25"/>
    <w:rPr/>
  </w:style>
  <w:style w:styleId="style26" w:type="character">
    <w:name w:val="WW8Num2z0"/>
    <w:next w:val="style26"/>
    <w:rPr>
      <w:rFonts w:ascii="Symbol" w:cs="Symbol" w:hAnsi="Symbol"/>
    </w:rPr>
  </w:style>
  <w:style w:styleId="style27" w:type="character">
    <w:name w:val="WW8Num4z2"/>
    <w:next w:val="style27"/>
    <w:rPr>
      <w:rFonts w:ascii="Wingdings" w:cs="Wingdings" w:hAnsi="Wingdings"/>
    </w:rPr>
  </w:style>
  <w:style w:styleId="style28" w:type="character">
    <w:name w:val="WW8Num4z3"/>
    <w:next w:val="style28"/>
    <w:rPr>
      <w:rFonts w:ascii="Symbol" w:cs="Symbol" w:hAnsi="Symbol"/>
    </w:rPr>
  </w:style>
  <w:style w:styleId="style29" w:type="character">
    <w:name w:val="WW8Num5z2"/>
    <w:next w:val="style29"/>
    <w:rPr>
      <w:rFonts w:ascii="Wingdings" w:cs="Wingdings" w:hAnsi="Wingdings"/>
    </w:rPr>
  </w:style>
  <w:style w:styleId="style30" w:type="character">
    <w:name w:val="WW8Num5z3"/>
    <w:next w:val="style30"/>
    <w:rPr>
      <w:rFonts w:ascii="Symbol" w:cs="Symbol" w:hAnsi="Symbol"/>
    </w:rPr>
  </w:style>
  <w:style w:styleId="style31" w:type="character">
    <w:name w:val="WW8Num6z2"/>
    <w:next w:val="style31"/>
    <w:rPr>
      <w:rFonts w:ascii="Wingdings" w:cs="Wingdings" w:hAnsi="Wingdings"/>
    </w:rPr>
  </w:style>
  <w:style w:styleId="style32" w:type="character">
    <w:name w:val="WW8Num6z3"/>
    <w:next w:val="style32"/>
    <w:rPr>
      <w:rFonts w:ascii="Symbol" w:cs="Symbol" w:hAnsi="Symbol"/>
    </w:rPr>
  </w:style>
  <w:style w:styleId="style33" w:type="character">
    <w:name w:val="WW8Num9z0"/>
    <w:next w:val="style33"/>
    <w:rPr>
      <w:b/>
      <w:bCs/>
    </w:rPr>
  </w:style>
  <w:style w:styleId="style34" w:type="character">
    <w:name w:val="WW8Num15z0"/>
    <w:next w:val="style34"/>
    <w:rPr>
      <w:rFonts w:ascii="Courier New" w:cs="Courier New" w:hAnsi="Courier New"/>
    </w:rPr>
  </w:style>
  <w:style w:styleId="style35" w:type="character">
    <w:name w:val="WW8Num15z2"/>
    <w:next w:val="style35"/>
    <w:rPr>
      <w:rFonts w:ascii="Wingdings" w:cs="Wingdings" w:hAnsi="Wingdings"/>
    </w:rPr>
  </w:style>
  <w:style w:styleId="style36" w:type="character">
    <w:name w:val="WW8Num15z3"/>
    <w:next w:val="style36"/>
    <w:rPr>
      <w:rFonts w:ascii="Symbol" w:cs="Symbol" w:hAnsi="Symbol"/>
    </w:rPr>
  </w:style>
  <w:style w:styleId="style37" w:type="character">
    <w:name w:val="WW8Num16z2"/>
    <w:next w:val="style37"/>
    <w:rPr>
      <w:rFonts w:ascii="Wingdings" w:cs="Wingdings" w:hAnsi="Wingdings"/>
    </w:rPr>
  </w:style>
  <w:style w:styleId="style38" w:type="character">
    <w:name w:val="WW8Num16z3"/>
    <w:next w:val="style38"/>
    <w:rPr>
      <w:rFonts w:ascii="Symbol" w:cs="Symbol" w:hAnsi="Symbol"/>
    </w:rPr>
  </w:style>
  <w:style w:styleId="style39" w:type="character">
    <w:name w:val="WW8Num20z0"/>
    <w:next w:val="style39"/>
    <w:rPr>
      <w:rFonts w:ascii="Courier New" w:cs="Courier New" w:hAnsi="Courier New"/>
    </w:rPr>
  </w:style>
  <w:style w:styleId="style40" w:type="character">
    <w:name w:val="WW8Num20z1"/>
    <w:next w:val="style40"/>
    <w:rPr>
      <w:rFonts w:ascii="Helv" w:cs="Helv" w:eastAsia="MS Mincho" w:hAnsi="Helv"/>
    </w:rPr>
  </w:style>
  <w:style w:styleId="style41" w:type="character">
    <w:name w:val="WW8Num20z2"/>
    <w:next w:val="style41"/>
    <w:rPr>
      <w:rFonts w:ascii="Wingdings" w:cs="Wingdings" w:hAnsi="Wingdings"/>
    </w:rPr>
  </w:style>
  <w:style w:styleId="style42" w:type="character">
    <w:name w:val="WW8Num20z3"/>
    <w:next w:val="style42"/>
    <w:rPr>
      <w:rFonts w:ascii="Symbol" w:cs="Symbol" w:hAnsi="Symbol"/>
    </w:rPr>
  </w:style>
  <w:style w:styleId="style43" w:type="character">
    <w:name w:val="WW8Num21z0"/>
    <w:next w:val="style43"/>
    <w:rPr>
      <w:rFonts w:ascii="Courier New" w:cs="Courier New" w:hAnsi="Courier New"/>
    </w:rPr>
  </w:style>
  <w:style w:styleId="style44" w:type="character">
    <w:name w:val="WW8Num21z2"/>
    <w:next w:val="style44"/>
    <w:rPr>
      <w:rFonts w:ascii="Wingdings" w:cs="Wingdings" w:hAnsi="Wingdings"/>
    </w:rPr>
  </w:style>
  <w:style w:styleId="style45" w:type="character">
    <w:name w:val="WW8Num21z3"/>
    <w:next w:val="style45"/>
    <w:rPr>
      <w:rFonts w:ascii="Symbol" w:cs="Symbol" w:hAnsi="Symbol"/>
    </w:rPr>
  </w:style>
  <w:style w:styleId="style46" w:type="character">
    <w:name w:val="WW8Num22z0"/>
    <w:next w:val="style46"/>
    <w:rPr>
      <w:rFonts w:ascii="Courier New" w:cs="Courier New" w:hAnsi="Courier New"/>
    </w:rPr>
  </w:style>
  <w:style w:styleId="style47" w:type="character">
    <w:name w:val="WW8Num22z2"/>
    <w:next w:val="style47"/>
    <w:rPr>
      <w:rFonts w:ascii="Wingdings" w:cs="Wingdings" w:hAnsi="Wingdings"/>
    </w:rPr>
  </w:style>
  <w:style w:styleId="style48" w:type="character">
    <w:name w:val="WW8Num22z3"/>
    <w:next w:val="style48"/>
    <w:rPr>
      <w:rFonts w:ascii="Symbol" w:cs="Symbol" w:hAnsi="Symbol"/>
    </w:rPr>
  </w:style>
  <w:style w:styleId="style49" w:type="character">
    <w:name w:val="WW8Num23z0"/>
    <w:next w:val="style49"/>
    <w:rPr>
      <w:rFonts w:ascii="Courier New" w:cs="Courier New" w:hAnsi="Courier New"/>
    </w:rPr>
  </w:style>
  <w:style w:styleId="style50" w:type="character">
    <w:name w:val="WW8Num23z2"/>
    <w:next w:val="style50"/>
    <w:rPr>
      <w:rFonts w:ascii="Wingdings" w:cs="Wingdings" w:hAnsi="Wingdings"/>
    </w:rPr>
  </w:style>
  <w:style w:styleId="style51" w:type="character">
    <w:name w:val="WW8Num23z3"/>
    <w:next w:val="style51"/>
    <w:rPr>
      <w:rFonts w:ascii="Symbol" w:cs="Symbol" w:hAnsi="Symbol"/>
    </w:rPr>
  </w:style>
  <w:style w:styleId="style52" w:type="character">
    <w:name w:val="WW8Num26z0"/>
    <w:next w:val="style52"/>
    <w:rPr>
      <w:rFonts w:ascii="Courier New" w:cs="Courier New" w:hAnsi="Courier New"/>
    </w:rPr>
  </w:style>
  <w:style w:styleId="style53" w:type="character">
    <w:name w:val="WW8Num26z2"/>
    <w:next w:val="style53"/>
    <w:rPr>
      <w:rFonts w:ascii="Wingdings" w:cs="Wingdings" w:hAnsi="Wingdings"/>
    </w:rPr>
  </w:style>
  <w:style w:styleId="style54" w:type="character">
    <w:name w:val="WW8Num26z3"/>
    <w:next w:val="style54"/>
    <w:rPr>
      <w:rFonts w:ascii="Symbol" w:cs="Symbol" w:hAnsi="Symbol"/>
    </w:rPr>
  </w:style>
  <w:style w:styleId="style55" w:type="character">
    <w:name w:val="WW8Num27z0"/>
    <w:next w:val="style55"/>
    <w:rPr>
      <w:rFonts w:ascii="Courier New" w:cs="Courier New" w:hAnsi="Courier New"/>
    </w:rPr>
  </w:style>
  <w:style w:styleId="style56" w:type="character">
    <w:name w:val="WW8Num27z2"/>
    <w:next w:val="style56"/>
    <w:rPr>
      <w:rFonts w:ascii="Wingdings" w:cs="Wingdings" w:hAnsi="Wingdings"/>
    </w:rPr>
  </w:style>
  <w:style w:styleId="style57" w:type="character">
    <w:name w:val="WW8Num27z3"/>
    <w:next w:val="style57"/>
    <w:rPr>
      <w:rFonts w:ascii="Symbol" w:cs="Symbol" w:hAnsi="Symbol"/>
    </w:rPr>
  </w:style>
  <w:style w:styleId="style58" w:type="character">
    <w:name w:val="WW8Num30z0"/>
    <w:next w:val="style58"/>
    <w:rPr>
      <w:rFonts w:ascii="Courier New" w:cs="Courier New" w:hAnsi="Courier New"/>
    </w:rPr>
  </w:style>
  <w:style w:styleId="style59" w:type="character">
    <w:name w:val="WW8Num30z2"/>
    <w:next w:val="style59"/>
    <w:rPr>
      <w:rFonts w:ascii="Wingdings" w:cs="Wingdings" w:hAnsi="Wingdings"/>
    </w:rPr>
  </w:style>
  <w:style w:styleId="style60" w:type="character">
    <w:name w:val="WW8Num30z3"/>
    <w:next w:val="style60"/>
    <w:rPr>
      <w:rFonts w:ascii="Symbol" w:cs="Symbol" w:hAnsi="Symbol"/>
    </w:rPr>
  </w:style>
  <w:style w:styleId="style61" w:type="character">
    <w:name w:val="WW8Num31z0"/>
    <w:next w:val="style61"/>
    <w:rPr>
      <w:b/>
      <w:bCs/>
    </w:rPr>
  </w:style>
  <w:style w:styleId="style62" w:type="character">
    <w:name w:val="WW8Num32z0"/>
    <w:next w:val="style62"/>
    <w:rPr>
      <w:b/>
      <w:bCs/>
    </w:rPr>
  </w:style>
  <w:style w:styleId="style63" w:type="character">
    <w:name w:val="WW8Num33z0"/>
    <w:next w:val="style63"/>
    <w:rPr>
      <w:rFonts w:ascii="Courier New" w:cs="Courier New" w:hAnsi="Courier New"/>
    </w:rPr>
  </w:style>
  <w:style w:styleId="style64" w:type="character">
    <w:name w:val="WW8Num33z2"/>
    <w:next w:val="style64"/>
    <w:rPr>
      <w:rFonts w:ascii="Wingdings" w:cs="Wingdings" w:hAnsi="Wingdings"/>
    </w:rPr>
  </w:style>
  <w:style w:styleId="style65" w:type="character">
    <w:name w:val="WW8Num33z3"/>
    <w:next w:val="style65"/>
    <w:rPr>
      <w:rFonts w:ascii="Symbol" w:cs="Symbol" w:hAnsi="Symbol"/>
    </w:rPr>
  </w:style>
  <w:style w:styleId="style66" w:type="character">
    <w:name w:val="WW8NumSt15z0"/>
    <w:next w:val="style66"/>
    <w:rPr>
      <w:rFonts w:ascii="Symbol" w:cs="Symbol" w:hAnsi="Symbol"/>
      <w:sz w:val="22"/>
    </w:rPr>
  </w:style>
  <w:style w:styleId="style67" w:type="character">
    <w:name w:val="WW-Default Paragraph Font"/>
    <w:next w:val="style67"/>
    <w:rPr/>
  </w:style>
  <w:style w:styleId="style68" w:type="character">
    <w:name w:val="Internet Link"/>
    <w:next w:val="style68"/>
    <w:rPr>
      <w:color w:val="0000FF"/>
      <w:u w:val="single"/>
      <w:lang w:bidi="en-US" w:eastAsia="en-US" w:val="en-US"/>
    </w:rPr>
  </w:style>
  <w:style w:styleId="style69" w:type="character">
    <w:name w:val="FollowedHyperlink"/>
    <w:next w:val="style69"/>
    <w:rPr>
      <w:color w:val="0000FF"/>
      <w:u w:val="single"/>
    </w:rPr>
  </w:style>
  <w:style w:styleId="style70" w:type="character">
    <w:name w:val="Strong Emphasis"/>
    <w:next w:val="style70"/>
    <w:rPr>
      <w:b/>
      <w:bCs/>
    </w:rPr>
  </w:style>
  <w:style w:styleId="style71" w:type="character">
    <w:name w:val="Emphasis"/>
    <w:next w:val="style71"/>
    <w:rPr>
      <w:i/>
      <w:iCs/>
    </w:rPr>
  </w:style>
  <w:style w:styleId="style72" w:type="character">
    <w:name w:val="function"/>
    <w:basedOn w:val="style67"/>
    <w:next w:val="style72"/>
    <w:rPr/>
  </w:style>
  <w:style w:styleId="style73" w:type="character">
    <w:name w:val="prefix"/>
    <w:basedOn w:val="style67"/>
    <w:next w:val="style73"/>
    <w:rPr/>
  </w:style>
  <w:style w:styleId="style74" w:type="character">
    <w:name w:val="HTML Code"/>
    <w:next w:val="style74"/>
    <w:rPr>
      <w:rFonts w:ascii="Courier New" w:cs="Courier New" w:eastAsia="MS Mincho" w:hAnsi="Courier New"/>
      <w:sz w:val="20"/>
      <w:szCs w:val="20"/>
    </w:rPr>
  </w:style>
  <w:style w:styleId="style75" w:type="character">
    <w:name w:val="Footnote Characters"/>
    <w:next w:val="style75"/>
    <w:rPr>
      <w:vertAlign w:val="superscript"/>
    </w:rPr>
  </w:style>
  <w:style w:styleId="style76" w:type="character">
    <w:name w:val="annotation reference"/>
    <w:next w:val="style76"/>
    <w:rPr>
      <w:sz w:val="16"/>
      <w:szCs w:val="16"/>
    </w:rPr>
  </w:style>
  <w:style w:styleId="style77" w:type="character">
    <w:name w:val="Char Char"/>
    <w:next w:val="style77"/>
    <w:rPr>
      <w:rFonts w:eastAsia="MS Mincho"/>
      <w:sz w:val="24"/>
      <w:szCs w:val="24"/>
      <w:lang w:bidi="ar-SA" w:eastAsia="ar-SA" w:val="en-GB"/>
    </w:rPr>
  </w:style>
  <w:style w:styleId="style78" w:type="character">
    <w:name w:val="nobreak Char"/>
    <w:next w:val="style78"/>
    <w:rPr>
      <w:rFonts w:ascii="Arial" w:cs="Arial" w:hAnsi="Arial"/>
      <w:szCs w:val="24"/>
      <w:lang w:bidi="ar-SA" w:eastAsia="ar-SA" w:val="en-US"/>
    </w:rPr>
  </w:style>
  <w:style w:styleId="style79" w:type="character">
    <w:name w:val="abbrev"/>
    <w:basedOn w:val="style67"/>
    <w:next w:val="style79"/>
    <w:rPr/>
  </w:style>
  <w:style w:styleId="style80" w:type="character">
    <w:name w:val="citetitle"/>
    <w:basedOn w:val="style67"/>
    <w:next w:val="style80"/>
    <w:rPr/>
  </w:style>
  <w:style w:styleId="style81" w:type="character">
    <w:name w:val="HTML Cite"/>
    <w:next w:val="style81"/>
    <w:rPr>
      <w:i/>
      <w:iCs/>
    </w:rPr>
  </w:style>
  <w:style w:styleId="style82" w:type="character">
    <w:name w:val="added"/>
    <w:basedOn w:val="style67"/>
    <w:next w:val="style82"/>
    <w:rPr/>
  </w:style>
  <w:style w:styleId="style83" w:type="character">
    <w:name w:val="HTML Acronym"/>
    <w:basedOn w:val="style67"/>
    <w:next w:val="style83"/>
    <w:rPr/>
  </w:style>
  <w:style w:styleId="style84" w:type="character">
    <w:name w:val="Char Char2"/>
    <w:next w:val="style84"/>
    <w:rPr>
      <w:rFonts w:ascii="Arial" w:cs="Arial" w:hAnsi="Arial"/>
      <w:b/>
      <w:bCs/>
      <w:sz w:val="32"/>
      <w:szCs w:val="32"/>
      <w:lang w:val="en-GB"/>
    </w:rPr>
  </w:style>
  <w:style w:styleId="style85" w:type="character">
    <w:name w:val="Style Heading 1 + 12 pt Char"/>
    <w:next w:val="style85"/>
    <w:rPr>
      <w:rFonts w:ascii="Arial" w:cs="Arial" w:eastAsia="MS Mincho" w:hAnsi="Arial"/>
      <w:b/>
      <w:bCs/>
      <w:sz w:val="24"/>
      <w:szCs w:val="32"/>
      <w:lang w:bidi="ar-SA" w:eastAsia="ar-SA" w:val="en-GB"/>
    </w:rPr>
  </w:style>
  <w:style w:styleId="style86" w:type="character">
    <w:name w:val="Char Char1"/>
    <w:next w:val="style86"/>
    <w:rPr>
      <w:lang w:val="en-GB"/>
    </w:rPr>
  </w:style>
  <w:style w:styleId="style87" w:type="character">
    <w:name w:val="footnote reference"/>
    <w:next w:val="style87"/>
    <w:rPr>
      <w:vertAlign w:val="superscript"/>
    </w:rPr>
  </w:style>
  <w:style w:styleId="style88" w:type="character">
    <w:name w:val="Endnote Characters"/>
    <w:next w:val="style88"/>
    <w:rPr>
      <w:vertAlign w:val="superscript"/>
    </w:rPr>
  </w:style>
  <w:style w:styleId="style89" w:type="character">
    <w:name w:val="WW-Endnote Characters"/>
    <w:next w:val="style89"/>
    <w:rPr/>
  </w:style>
  <w:style w:styleId="style90" w:type="character">
    <w:name w:val="endnote reference"/>
    <w:next w:val="style90"/>
    <w:rPr>
      <w:vertAlign w:val="superscript"/>
    </w:rPr>
  </w:style>
  <w:style w:styleId="style91" w:type="character">
    <w:name w:val="Bullet List Char"/>
    <w:next w:val="style91"/>
    <w:rPr>
      <w:rFonts w:ascii="Arial" w:eastAsia="Arial Unicode MS" w:hAnsi="Arial"/>
      <w:lang w:bidi="ar-SA" w:eastAsia="en-US" w:val="en-US"/>
    </w:rPr>
  </w:style>
  <w:style w:styleId="style92" w:type="character">
    <w:name w:val="Table Cell Char"/>
    <w:next w:val="style92"/>
    <w:rPr>
      <w:rFonts w:ascii="Arial" w:eastAsia="Arial Unicode MS" w:hAnsi="Arial"/>
      <w:bCs/>
      <w:lang w:bidi="he-IL" w:eastAsia="ja-JP" w:val="en-GB"/>
    </w:rPr>
  </w:style>
  <w:style w:styleId="style93" w:type="character">
    <w:name w:val="ListLabel 1"/>
    <w:next w:val="style93"/>
    <w:rPr>
      <w:rFonts w:cs="Symbol"/>
    </w:rPr>
  </w:style>
  <w:style w:styleId="style94" w:type="character">
    <w:name w:val="ListLabel 2"/>
    <w:next w:val="style94"/>
    <w:rPr>
      <w:rFonts w:cs="Courier New"/>
    </w:rPr>
  </w:style>
  <w:style w:styleId="style95" w:type="character">
    <w:name w:val="ListLabel 3"/>
    <w:next w:val="style95"/>
    <w:rPr>
      <w:b/>
      <w:bCs/>
      <w:sz w:val="28"/>
      <w:szCs w:val="28"/>
    </w:rPr>
  </w:style>
  <w:style w:styleId="style96" w:type="character">
    <w:name w:val="ListLabel 4"/>
    <w:next w:val="style96"/>
    <w:rPr>
      <w:rFonts w:cs="Arial" w:eastAsia="MS Mincho"/>
    </w:rPr>
  </w:style>
  <w:style w:styleId="style97" w:type="character">
    <w:name w:val="ListLabel 5"/>
    <w:next w:val="style97"/>
    <w:rPr>
      <w:rFonts w:cs="Courier New"/>
    </w:rPr>
  </w:style>
  <w:style w:styleId="style98" w:type="character">
    <w:name w:val="ListLabel 6"/>
    <w:next w:val="style98"/>
    <w:rPr>
      <w:rFonts w:cs="Courier New"/>
    </w:rPr>
  </w:style>
  <w:style w:styleId="style99" w:type="character">
    <w:name w:val="ListLabel 7"/>
    <w:next w:val="style99"/>
    <w:rPr>
      <w:rFonts w:cs="Wingdings"/>
    </w:rPr>
  </w:style>
  <w:style w:styleId="style100" w:type="character">
    <w:name w:val="ListLabel 8"/>
    <w:next w:val="style100"/>
    <w:rPr>
      <w:rFonts w:cs="Symbol"/>
    </w:rPr>
  </w:style>
  <w:style w:styleId="style101" w:type="character">
    <w:name w:val="ListLabel 9"/>
    <w:next w:val="style101"/>
    <w:rPr>
      <w:rFonts w:cs="Courier New"/>
    </w:rPr>
  </w:style>
  <w:style w:styleId="style102" w:type="character">
    <w:name w:val="ListLabel 10"/>
    <w:next w:val="style102"/>
    <w:rPr>
      <w:rFonts w:cs="Wingdings"/>
    </w:rPr>
  </w:style>
  <w:style w:styleId="style103" w:type="character">
    <w:name w:val="ListLabel 11"/>
    <w:next w:val="style103"/>
    <w:rPr>
      <w:rFonts w:cs="Symbol"/>
    </w:rPr>
  </w:style>
  <w:style w:styleId="style104" w:type="paragraph">
    <w:name w:val="Heading"/>
    <w:basedOn w:val="style0"/>
    <w:next w:val="style105"/>
    <w:pPr>
      <w:keepNext/>
      <w:spacing w:after="60" w:before="240"/>
      <w:jc w:val="center"/>
    </w:pPr>
    <w:rPr>
      <w:rFonts w:ascii="Arial" w:cs="Arial" w:eastAsia="Times New Roman" w:hAnsi="Arial"/>
      <w:b/>
      <w:sz w:val="32"/>
      <w:szCs w:val="32"/>
      <w:lang w:val="en-US"/>
    </w:rPr>
  </w:style>
  <w:style w:styleId="style105" w:type="paragraph">
    <w:name w:val="Text body"/>
    <w:basedOn w:val="style0"/>
    <w:next w:val="style105"/>
    <w:pPr>
      <w:spacing w:after="120" w:before="0"/>
    </w:pPr>
    <w:rPr/>
  </w:style>
  <w:style w:styleId="style106" w:type="paragraph">
    <w:name w:val="List"/>
    <w:basedOn w:val="style105"/>
    <w:next w:val="style106"/>
    <w:pPr/>
    <w:rPr>
      <w:rFonts w:cs="Lohit Hindi"/>
    </w:rPr>
  </w:style>
  <w:style w:styleId="style107" w:type="paragraph">
    <w:name w:val="Caption"/>
    <w:basedOn w:val="style0"/>
    <w:next w:val="style10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08" w:type="paragraph">
    <w:name w:val="Index"/>
    <w:basedOn w:val="style0"/>
    <w:next w:val="style108"/>
    <w:pPr>
      <w:suppressLineNumbers/>
    </w:pPr>
    <w:rPr>
      <w:rFonts w:cs="Lohit Hindi"/>
    </w:rPr>
  </w:style>
  <w:style w:styleId="style109" w:type="paragraph">
    <w:name w:val="caption"/>
    <w:basedOn w:val="style0"/>
    <w:next w:val="style109"/>
    <w:pPr>
      <w:suppressLineNumbers/>
      <w:spacing w:after="120" w:before="120"/>
    </w:pPr>
    <w:rPr>
      <w:rFonts w:cs="Lohit Hindi"/>
      <w:i/>
      <w:iCs/>
    </w:rPr>
  </w:style>
  <w:style w:styleId="style110" w:type="paragraph">
    <w:name w:val="Normal (Web)"/>
    <w:basedOn w:val="style0"/>
    <w:next w:val="style110"/>
    <w:pPr>
      <w:spacing w:after="280" w:before="280"/>
    </w:pPr>
    <w:rPr/>
  </w:style>
  <w:style w:styleId="style111" w:type="paragraph">
    <w:name w:val="footnote text"/>
    <w:basedOn w:val="style0"/>
    <w:next w:val="style111"/>
    <w:pPr/>
    <w:rPr>
      <w:sz w:val="20"/>
      <w:szCs w:val="20"/>
    </w:rPr>
  </w:style>
  <w:style w:styleId="style112" w:type="paragraph">
    <w:name w:val="annotation text"/>
    <w:basedOn w:val="style0"/>
    <w:next w:val="style112"/>
    <w:pPr/>
    <w:rPr>
      <w:sz w:val="20"/>
      <w:szCs w:val="20"/>
    </w:rPr>
  </w:style>
  <w:style w:styleId="style113" w:type="paragraph">
    <w:name w:val="annotation subject"/>
    <w:basedOn w:val="style112"/>
    <w:next w:val="style113"/>
    <w:pPr/>
    <w:rPr>
      <w:b/>
      <w:bCs/>
    </w:rPr>
  </w:style>
  <w:style w:styleId="style114" w:type="paragraph">
    <w:name w:val="Balloon Text"/>
    <w:basedOn w:val="style0"/>
    <w:next w:val="style114"/>
    <w:pPr/>
    <w:rPr>
      <w:rFonts w:ascii="Tahoma" w:cs="Tahoma" w:hAnsi="Tahoma"/>
      <w:sz w:val="16"/>
      <w:szCs w:val="16"/>
    </w:rPr>
  </w:style>
  <w:style w:styleId="style115" w:type="paragraph">
    <w:name w:val="Header"/>
    <w:basedOn w:val="style0"/>
    <w:next w:val="style115"/>
    <w:pPr>
      <w:suppressLineNumbers/>
      <w:tabs>
        <w:tab w:leader="none" w:pos="4320" w:val="center"/>
        <w:tab w:leader="none" w:pos="8640" w:val="right"/>
      </w:tabs>
    </w:pPr>
    <w:rPr/>
  </w:style>
  <w:style w:styleId="style116" w:type="paragraph">
    <w:name w:val="Footer"/>
    <w:basedOn w:val="style0"/>
    <w:next w:val="style116"/>
    <w:pPr>
      <w:suppressLineNumbers/>
      <w:tabs>
        <w:tab w:leader="none" w:pos="4320" w:val="center"/>
        <w:tab w:leader="none" w:pos="8640" w:val="right"/>
      </w:tabs>
    </w:pPr>
    <w:rPr/>
  </w:style>
  <w:style w:styleId="style117" w:type="paragraph">
    <w:name w:val="nobreak"/>
    <w:basedOn w:val="style0"/>
    <w:next w:val="style117"/>
    <w:pPr>
      <w:keepNext/>
    </w:pPr>
    <w:rPr>
      <w:rFonts w:ascii="Arial" w:cs="Arial" w:eastAsia="Times New Roman" w:hAnsi="Arial"/>
      <w:sz w:val="20"/>
      <w:lang w:val="en-US"/>
    </w:rPr>
  </w:style>
  <w:style w:styleId="style118" w:type="paragraph">
    <w:name w:val="List Bullet"/>
    <w:basedOn w:val="style0"/>
    <w:next w:val="style118"/>
    <w:pPr/>
    <w:rPr>
      <w:rFonts w:ascii="Arial" w:cs="Arial" w:eastAsia="Times New Roman" w:hAnsi="Arial"/>
      <w:sz w:val="20"/>
      <w:szCs w:val="20"/>
      <w:lang w:val="en-US"/>
    </w:rPr>
  </w:style>
  <w:style w:styleId="style119" w:type="paragraph">
    <w:name w:val="List Number"/>
    <w:basedOn w:val="style0"/>
    <w:next w:val="style119"/>
    <w:pPr/>
    <w:rPr>
      <w:rFonts w:ascii="Arial" w:cs="Arial" w:eastAsia="Times New Roman" w:hAnsi="Arial"/>
      <w:sz w:val="20"/>
      <w:szCs w:val="20"/>
      <w:lang w:val="en-US"/>
    </w:rPr>
  </w:style>
  <w:style w:styleId="style120" w:type="paragraph">
    <w:name w:val="Style Heading 1 + 12 pt"/>
    <w:basedOn w:val="style1"/>
    <w:next w:val="style120"/>
    <w:pPr>
      <w:ind w:hanging="0" w:left="0" w:right="0"/>
      <w:outlineLvl w:val="9"/>
    </w:pPr>
    <w:rPr>
      <w:sz w:val="24"/>
    </w:rPr>
  </w:style>
  <w:style w:styleId="style121" w:type="paragraph">
    <w:name w:val="Style Heading 2 + Arial 10 pt"/>
    <w:basedOn w:val="style2"/>
    <w:next w:val="style121"/>
    <w:pPr>
      <w:ind w:hanging="0" w:left="0" w:right="0"/>
      <w:outlineLvl w:val="9"/>
    </w:pPr>
    <w:rPr>
      <w:rFonts w:ascii="Arial" w:cs="Arial" w:hAnsi="Arial"/>
      <w:sz w:val="20"/>
    </w:rPr>
  </w:style>
  <w:style w:styleId="style122" w:type="paragraph">
    <w:name w:val="Style Heading 2 + Arial 10 pt1"/>
    <w:basedOn w:val="style2"/>
    <w:next w:val="style122"/>
    <w:pPr>
      <w:ind w:hanging="0" w:left="0" w:right="0"/>
      <w:outlineLvl w:val="9"/>
    </w:pPr>
    <w:rPr>
      <w:rFonts w:ascii="Arial" w:cs="Arial" w:hAnsi="Arial"/>
      <w:sz w:val="20"/>
    </w:rPr>
  </w:style>
  <w:style w:styleId="style123" w:type="paragraph">
    <w:name w:val="Contents 2"/>
    <w:basedOn w:val="style0"/>
    <w:next w:val="style123"/>
    <w:pPr>
      <w:tabs>
        <w:tab w:leader="dot" w:pos="10409" w:val="right"/>
      </w:tabs>
      <w:ind w:hanging="0" w:left="240" w:right="0"/>
    </w:pPr>
    <w:rPr/>
  </w:style>
  <w:style w:styleId="style124" w:type="paragraph">
    <w:name w:val="Contents 1"/>
    <w:basedOn w:val="style0"/>
    <w:next w:val="style124"/>
    <w:pPr>
      <w:tabs>
        <w:tab w:leader="dot" w:pos="9972" w:val="right"/>
      </w:tabs>
      <w:ind w:hanging="0" w:left="0" w:right="0"/>
    </w:pPr>
    <w:rPr>
      <w:rFonts w:ascii="Arial" w:cs="Arial" w:hAnsi="Arial"/>
      <w:sz w:val="20"/>
    </w:rPr>
  </w:style>
  <w:style w:styleId="style125" w:type="paragraph">
    <w:name w:val="Contents 4"/>
    <w:basedOn w:val="style0"/>
    <w:next w:val="style125"/>
    <w:pPr>
      <w:tabs>
        <w:tab w:leader="dot" w:pos="11283" w:val="right"/>
      </w:tabs>
      <w:ind w:hanging="0" w:left="720" w:right="0"/>
    </w:pPr>
    <w:rPr/>
  </w:style>
  <w:style w:styleId="style126" w:type="paragraph">
    <w:name w:val="Contents 3"/>
    <w:basedOn w:val="style108"/>
    <w:next w:val="style126"/>
    <w:pPr>
      <w:tabs>
        <w:tab w:leader="dot" w:pos="11104" w:val="right"/>
      </w:tabs>
      <w:ind w:hanging="0" w:left="566" w:right="0"/>
    </w:pPr>
    <w:rPr/>
  </w:style>
  <w:style w:styleId="style127" w:type="paragraph">
    <w:name w:val="Contents 5"/>
    <w:basedOn w:val="style108"/>
    <w:next w:val="style127"/>
    <w:pPr>
      <w:tabs>
        <w:tab w:leader="dot" w:pos="12236" w:val="right"/>
      </w:tabs>
      <w:ind w:hanging="0" w:left="1132" w:right="0"/>
    </w:pPr>
    <w:rPr/>
  </w:style>
  <w:style w:styleId="style128" w:type="paragraph">
    <w:name w:val="Contents 6"/>
    <w:basedOn w:val="style108"/>
    <w:next w:val="style128"/>
    <w:pPr>
      <w:tabs>
        <w:tab w:leader="dot" w:pos="12802" w:val="right"/>
      </w:tabs>
      <w:ind w:hanging="0" w:left="1415" w:right="0"/>
    </w:pPr>
    <w:rPr/>
  </w:style>
  <w:style w:styleId="style129" w:type="paragraph">
    <w:name w:val="Contents 7"/>
    <w:basedOn w:val="style108"/>
    <w:next w:val="style129"/>
    <w:pPr>
      <w:tabs>
        <w:tab w:leader="dot" w:pos="13368" w:val="right"/>
      </w:tabs>
      <w:ind w:hanging="0" w:left="1698" w:right="0"/>
    </w:pPr>
    <w:rPr/>
  </w:style>
  <w:style w:styleId="style130" w:type="paragraph">
    <w:name w:val="Contents 8"/>
    <w:basedOn w:val="style108"/>
    <w:next w:val="style130"/>
    <w:pPr>
      <w:tabs>
        <w:tab w:leader="dot" w:pos="13934" w:val="right"/>
      </w:tabs>
      <w:ind w:hanging="0" w:left="1981" w:right="0"/>
    </w:pPr>
    <w:rPr/>
  </w:style>
  <w:style w:styleId="style131" w:type="paragraph">
    <w:name w:val="Contents 9"/>
    <w:basedOn w:val="style108"/>
    <w:next w:val="style131"/>
    <w:pPr>
      <w:tabs>
        <w:tab w:leader="dot" w:pos="14500" w:val="right"/>
      </w:tabs>
      <w:ind w:hanging="0" w:left="2264" w:right="0"/>
    </w:pPr>
    <w:rPr/>
  </w:style>
  <w:style w:styleId="style132" w:type="paragraph">
    <w:name w:val="Contents 10"/>
    <w:basedOn w:val="style108"/>
    <w:next w:val="style132"/>
    <w:pPr>
      <w:tabs>
        <w:tab w:leader="dot" w:pos="15066" w:val="right"/>
      </w:tabs>
      <w:ind w:hanging="0" w:left="2547" w:right="0"/>
    </w:pPr>
    <w:rPr/>
  </w:style>
  <w:style w:styleId="style133" w:type="paragraph">
    <w:name w:val="Table Contents"/>
    <w:basedOn w:val="style0"/>
    <w:next w:val="style133"/>
    <w:pPr>
      <w:suppressLineNumbers/>
    </w:pPr>
    <w:rPr/>
  </w:style>
  <w:style w:styleId="style134" w:type="paragraph">
    <w:name w:val="Table Heading"/>
    <w:basedOn w:val="style133"/>
    <w:next w:val="style134"/>
    <w:pPr>
      <w:suppressLineNumbers/>
      <w:jc w:val="center"/>
    </w:pPr>
    <w:rPr>
      <w:b/>
      <w:bCs/>
    </w:rPr>
  </w:style>
  <w:style w:styleId="style135" w:type="paragraph">
    <w:name w:val="Table Cell"/>
    <w:basedOn w:val="style0"/>
    <w:next w:val="style135"/>
    <w:pPr>
      <w:tabs>
        <w:tab w:leader="none" w:pos="360" w:val="left"/>
        <w:tab w:leader="none" w:pos="540" w:val="left"/>
      </w:tabs>
      <w:suppressAutoHyphens w:val="false"/>
      <w:spacing w:after="40" w:before="40"/>
    </w:pPr>
    <w:rPr>
      <w:rFonts w:ascii="Arial" w:eastAsia="Arial Unicode MS" w:hAnsi="Arial"/>
      <w:bCs/>
      <w:sz w:val="20"/>
      <w:szCs w:val="20"/>
      <w:lang w:bidi="he-IL" w:eastAsia="ja-JP"/>
    </w:rPr>
  </w:style>
  <w:style w:styleId="style136" w:type="paragraph">
    <w:name w:val="Bullet List"/>
    <w:basedOn w:val="style0"/>
    <w:next w:val="style136"/>
    <w:pPr>
      <w:tabs>
        <w:tab w:leader="none" w:pos="1980" w:val="left"/>
        <w:tab w:leader="none" w:pos="2160" w:val="left"/>
      </w:tabs>
      <w:suppressAutoHyphens w:val="false"/>
      <w:spacing w:after="40" w:before="40"/>
      <w:ind w:hanging="180" w:left="540" w:right="0"/>
    </w:pPr>
    <w:rPr>
      <w:rFonts w:ascii="Arial" w:eastAsia="Arial Unicode MS" w:hAnsi="Arial"/>
      <w:sz w:val="20"/>
      <w:szCs w:val="20"/>
      <w:lang w:eastAsia="en-US" w:val="en-US"/>
    </w:rPr>
  </w:style>
  <w:style w:styleId="style137" w:type="paragraph">
    <w:name w:val="Style Table Cell + (Complex) 9 pt Before:  0 cm Hanging:  0.32 cm..."/>
    <w:basedOn w:val="style135"/>
    <w:next w:val="style137"/>
    <w:pPr/>
    <w:rPr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2012-07-31T21:20:00.00Z</dcterms:created>
  <dc:creator>Steve Hanson</dc:creator>
  <cp:lastModifiedBy>mbeckerle</cp:lastModifiedBy>
  <cp:lastPrinted>2012-07-11T07:49:00.00Z</cp:lastPrinted>
  <dcterms:modified xsi:type="dcterms:W3CDTF">2012-07-31T21:20:00.00Z</dcterms:modified>
  <cp:revision>2</cp:revision>
  <dc:title>Mapping DFDL Infoset to XDM</dc:title>
</cp:coreProperties>
</file>